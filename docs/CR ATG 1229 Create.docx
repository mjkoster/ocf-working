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303" w:type="dxa"/>
        <w:tblInd w:w="42" w:type="dxa"/>
        <w:tblLayout w:type="fixed"/>
        <w:tblCellMar>
          <w:left w:w="42" w:type="dxa"/>
          <w:right w:w="42" w:type="dxa"/>
        </w:tblCellMar>
        <w:tblLook w:val="0000" w:firstRow="0" w:lastRow="0" w:firstColumn="0" w:lastColumn="0" w:noHBand="0" w:noVBand="0"/>
      </w:tblPr>
      <w:tblGrid>
        <w:gridCol w:w="1701"/>
        <w:gridCol w:w="1560"/>
        <w:gridCol w:w="1554"/>
        <w:gridCol w:w="4815"/>
        <w:gridCol w:w="11"/>
        <w:gridCol w:w="93"/>
        <w:gridCol w:w="569"/>
      </w:tblGrid>
      <w:tr w:rsidR="006D4C72" w14:paraId="6BC3ECEE" w14:textId="77777777" w:rsidTr="00494797">
        <w:trPr>
          <w:gridAfter w:val="2"/>
          <w:wAfter w:w="662" w:type="dxa"/>
        </w:trPr>
        <w:tc>
          <w:tcPr>
            <w:tcW w:w="9641" w:type="dxa"/>
            <w:gridSpan w:val="5"/>
            <w:tcBorders>
              <w:top w:val="single" w:sz="4" w:space="0" w:color="auto"/>
              <w:left w:val="single" w:sz="4" w:space="0" w:color="auto"/>
              <w:right w:val="single" w:sz="4" w:space="0" w:color="auto"/>
            </w:tcBorders>
          </w:tcPr>
          <w:p w14:paraId="0A9AB2A4" w14:textId="77777777" w:rsidR="006D4C72" w:rsidRDefault="006D4C72">
            <w:pPr>
              <w:pStyle w:val="CRCoverPage"/>
              <w:spacing w:after="0"/>
              <w:rPr>
                <w:i/>
                <w:noProof/>
              </w:rPr>
            </w:pPr>
          </w:p>
        </w:tc>
      </w:tr>
      <w:tr w:rsidR="006D4C72" w14:paraId="09F566F5" w14:textId="77777777" w:rsidTr="00494797">
        <w:trPr>
          <w:gridAfter w:val="2"/>
          <w:wAfter w:w="662" w:type="dxa"/>
        </w:trPr>
        <w:tc>
          <w:tcPr>
            <w:tcW w:w="9641" w:type="dxa"/>
            <w:gridSpan w:val="5"/>
            <w:tcBorders>
              <w:left w:val="single" w:sz="4" w:space="0" w:color="auto"/>
              <w:right w:val="single" w:sz="4" w:space="0" w:color="auto"/>
            </w:tcBorders>
          </w:tcPr>
          <w:p w14:paraId="56655EDF" w14:textId="77777777" w:rsidR="006D4C72" w:rsidRDefault="006D4C72">
            <w:pPr>
              <w:pStyle w:val="CRCoverPage"/>
              <w:spacing w:after="0"/>
              <w:jc w:val="center"/>
              <w:rPr>
                <w:rFonts w:ascii="Verdana" w:hAnsi="Verdana"/>
                <w:noProof/>
              </w:rPr>
            </w:pPr>
            <w:r>
              <w:rPr>
                <w:rFonts w:ascii="Verdana" w:hAnsi="Verdana"/>
                <w:b/>
                <w:noProof/>
                <w:sz w:val="32"/>
              </w:rPr>
              <w:t>ISSUE REPORT</w:t>
            </w:r>
          </w:p>
        </w:tc>
      </w:tr>
      <w:tr w:rsidR="006D4C72" w14:paraId="6BC0E1B9" w14:textId="77777777" w:rsidTr="00494797">
        <w:trPr>
          <w:gridAfter w:val="2"/>
          <w:wAfter w:w="662" w:type="dxa"/>
        </w:trPr>
        <w:tc>
          <w:tcPr>
            <w:tcW w:w="9641" w:type="dxa"/>
            <w:gridSpan w:val="5"/>
            <w:tcBorders>
              <w:left w:val="single" w:sz="4" w:space="0" w:color="auto"/>
              <w:right w:val="single" w:sz="4" w:space="0" w:color="auto"/>
            </w:tcBorders>
          </w:tcPr>
          <w:p w14:paraId="267B8598" w14:textId="77777777" w:rsidR="006D4C72" w:rsidRDefault="006D4C72" w:rsidP="00331F5A">
            <w:pPr>
              <w:pStyle w:val="CRCoverPage"/>
              <w:spacing w:after="0"/>
              <w:jc w:val="center"/>
              <w:rPr>
                <w:noProof/>
                <w:color w:val="FF0000"/>
                <w:sz w:val="18"/>
              </w:rPr>
            </w:pPr>
            <w:r>
              <w:rPr>
                <w:noProof/>
                <w:color w:val="FF0000"/>
                <w:sz w:val="18"/>
              </w:rPr>
              <w:t xml:space="preserve">(All fields are required to be filled, except the Owner assigned by </w:t>
            </w:r>
            <w:r w:rsidR="00331F5A">
              <w:rPr>
                <w:noProof/>
                <w:color w:val="FF0000"/>
                <w:sz w:val="18"/>
              </w:rPr>
              <w:t>TG</w:t>
            </w:r>
            <w:r>
              <w:rPr>
                <w:noProof/>
                <w:color w:val="FF0000"/>
                <w:sz w:val="18"/>
              </w:rPr>
              <w:t xml:space="preserve"> and Filename which is automatically updated)</w:t>
            </w:r>
          </w:p>
        </w:tc>
      </w:tr>
      <w:tr w:rsidR="00494797" w14:paraId="7EDC1749" w14:textId="77777777" w:rsidTr="00D17C3B">
        <w:trPr>
          <w:cantSplit/>
        </w:trPr>
        <w:tc>
          <w:tcPr>
            <w:tcW w:w="1701" w:type="dxa"/>
            <w:tcBorders>
              <w:left w:val="single" w:sz="4" w:space="0" w:color="auto"/>
            </w:tcBorders>
          </w:tcPr>
          <w:p w14:paraId="61A05750" w14:textId="77777777" w:rsidR="00494797" w:rsidRDefault="00331F5A" w:rsidP="00CE059E">
            <w:pPr>
              <w:pStyle w:val="CRCoverPage"/>
              <w:tabs>
                <w:tab w:val="left" w:pos="1395"/>
              </w:tabs>
              <w:spacing w:after="0"/>
              <w:rPr>
                <w:rFonts w:ascii="Verdana" w:hAnsi="Verdana"/>
                <w:noProof/>
              </w:rPr>
            </w:pPr>
            <w:r>
              <w:rPr>
                <w:rFonts w:ascii="Verdana" w:hAnsi="Verdana"/>
                <w:noProof/>
                <w:sz w:val="28"/>
              </w:rPr>
              <w:t>Spec N</w:t>
            </w:r>
            <w:r w:rsidR="00494797">
              <w:rPr>
                <w:rFonts w:ascii="Verdana" w:hAnsi="Verdana"/>
                <w:noProof/>
                <w:sz w:val="28"/>
              </w:rPr>
              <w:t xml:space="preserve">ame </w:t>
            </w:r>
          </w:p>
        </w:tc>
        <w:tc>
          <w:tcPr>
            <w:tcW w:w="7929" w:type="dxa"/>
            <w:gridSpan w:val="3"/>
            <w:shd w:val="clear" w:color="auto" w:fill="B3B3B3"/>
          </w:tcPr>
          <w:p w14:paraId="5F42817C" w14:textId="3A29A3D7" w:rsidR="00494797" w:rsidRDefault="008B2A74" w:rsidP="006F63EB">
            <w:pPr>
              <w:pStyle w:val="CRCoverPage"/>
              <w:spacing w:after="0"/>
              <w:jc w:val="center"/>
              <w:rPr>
                <w:rFonts w:ascii="Verdana" w:hAnsi="Verdana"/>
                <w:b/>
                <w:noProof/>
                <w:sz w:val="28"/>
              </w:rPr>
            </w:pPr>
            <w:r>
              <w:rPr>
                <w:rFonts w:ascii="Verdana" w:hAnsi="Verdana"/>
                <w:b/>
                <w:noProof/>
                <w:sz w:val="28"/>
              </w:rPr>
              <w:t xml:space="preserve">Core </w:t>
            </w:r>
            <w:r w:rsidR="006F63EB">
              <w:rPr>
                <w:rFonts w:ascii="Verdana" w:hAnsi="Verdana"/>
                <w:b/>
                <w:noProof/>
                <w:sz w:val="28"/>
              </w:rPr>
              <w:t>Framework</w:t>
            </w:r>
          </w:p>
        </w:tc>
        <w:tc>
          <w:tcPr>
            <w:tcW w:w="104" w:type="dxa"/>
            <w:gridSpan w:val="2"/>
          </w:tcPr>
          <w:p w14:paraId="156E61B1" w14:textId="77777777" w:rsidR="00494797" w:rsidRDefault="00494797">
            <w:pPr>
              <w:pStyle w:val="CRCoverPage"/>
              <w:tabs>
                <w:tab w:val="right" w:pos="1825"/>
              </w:tabs>
              <w:spacing w:after="0"/>
              <w:jc w:val="right"/>
              <w:rPr>
                <w:rFonts w:ascii="Verdana" w:hAnsi="Verdana"/>
                <w:b/>
                <w:bCs/>
                <w:noProof/>
                <w:sz w:val="28"/>
              </w:rPr>
            </w:pPr>
          </w:p>
        </w:tc>
        <w:tc>
          <w:tcPr>
            <w:tcW w:w="569" w:type="dxa"/>
            <w:tcBorders>
              <w:right w:val="single" w:sz="4" w:space="0" w:color="auto"/>
            </w:tcBorders>
          </w:tcPr>
          <w:p w14:paraId="46A68F81" w14:textId="77777777" w:rsidR="00494797" w:rsidRDefault="00494797">
            <w:pPr>
              <w:pStyle w:val="CRCoverPage"/>
              <w:spacing w:after="0"/>
              <w:rPr>
                <w:rFonts w:ascii="Verdana" w:hAnsi="Verdana"/>
                <w:noProof/>
              </w:rPr>
            </w:pPr>
          </w:p>
        </w:tc>
      </w:tr>
      <w:tr w:rsidR="00D17C3B" w14:paraId="57468B9C" w14:textId="77777777" w:rsidTr="00D17C3B">
        <w:trPr>
          <w:gridAfter w:val="3"/>
          <w:wAfter w:w="673" w:type="dxa"/>
          <w:trHeight w:val="855"/>
        </w:trPr>
        <w:tc>
          <w:tcPr>
            <w:tcW w:w="4815" w:type="dxa"/>
            <w:gridSpan w:val="3"/>
            <w:tcBorders>
              <w:left w:val="single" w:sz="4" w:space="0" w:color="auto"/>
            </w:tcBorders>
            <w:tcMar>
              <w:bottom w:w="288" w:type="dxa"/>
            </w:tcMar>
          </w:tcPr>
          <w:p w14:paraId="5C763A0A" w14:textId="77777777" w:rsidR="00D17C3B" w:rsidRDefault="00D17C3B">
            <w:pPr>
              <w:pStyle w:val="CRCoverPage"/>
              <w:spacing w:after="0"/>
              <w:rPr>
                <w:i/>
                <w:iCs/>
                <w:noProof/>
                <w:sz w:val="18"/>
              </w:rPr>
            </w:pPr>
          </w:p>
          <w:p w14:paraId="3E9D687A" w14:textId="77777777" w:rsidR="00D17C3B" w:rsidRDefault="00D17C3B">
            <w:pPr>
              <w:pStyle w:val="CRCoverPage"/>
              <w:spacing w:after="0"/>
              <w:rPr>
                <w:i/>
                <w:iCs/>
                <w:noProof/>
                <w:sz w:val="18"/>
              </w:rPr>
            </w:pPr>
            <w:r>
              <w:rPr>
                <w:i/>
                <w:iCs/>
                <w:noProof/>
                <w:sz w:val="18"/>
              </w:rPr>
              <w:t>Use the following names:</w:t>
            </w:r>
          </w:p>
          <w:p w14:paraId="37BDD7CE" w14:textId="77777777" w:rsidR="00D17C3B" w:rsidRDefault="00D17C3B">
            <w:pPr>
              <w:pStyle w:val="CRCoverPage"/>
              <w:spacing w:after="0"/>
              <w:rPr>
                <w:i/>
                <w:iCs/>
                <w:noProof/>
                <w:sz w:val="18"/>
              </w:rPr>
            </w:pPr>
            <w:r>
              <w:rPr>
                <w:i/>
                <w:iCs/>
                <w:noProof/>
                <w:sz w:val="18"/>
              </w:rPr>
              <w:t xml:space="preserve">   </w:t>
            </w:r>
            <w:r w:rsidR="00331F5A">
              <w:rPr>
                <w:i/>
                <w:iCs/>
                <w:noProof/>
                <w:sz w:val="18"/>
              </w:rPr>
              <w:t>Core Framework</w:t>
            </w:r>
          </w:p>
          <w:p w14:paraId="090CB841" w14:textId="77777777" w:rsidR="00D17C3B" w:rsidRDefault="00D17C3B" w:rsidP="00AF4479">
            <w:pPr>
              <w:pStyle w:val="CRCoverPage"/>
              <w:spacing w:after="0"/>
              <w:rPr>
                <w:i/>
                <w:iCs/>
                <w:noProof/>
                <w:sz w:val="18"/>
              </w:rPr>
            </w:pPr>
            <w:r>
              <w:rPr>
                <w:i/>
                <w:iCs/>
                <w:noProof/>
                <w:sz w:val="18"/>
              </w:rPr>
              <w:t xml:space="preserve">   </w:t>
            </w:r>
            <w:r w:rsidR="00331F5A">
              <w:rPr>
                <w:i/>
                <w:iCs/>
                <w:noProof/>
                <w:sz w:val="18"/>
              </w:rPr>
              <w:t>Security</w:t>
            </w:r>
          </w:p>
          <w:p w14:paraId="480554DA" w14:textId="77777777" w:rsidR="00D17C3B" w:rsidRDefault="00D17C3B" w:rsidP="00AF4479">
            <w:pPr>
              <w:pStyle w:val="CRCoverPage"/>
              <w:spacing w:after="0"/>
              <w:rPr>
                <w:i/>
                <w:iCs/>
                <w:noProof/>
                <w:sz w:val="18"/>
              </w:rPr>
            </w:pPr>
            <w:r>
              <w:rPr>
                <w:i/>
                <w:iCs/>
                <w:noProof/>
                <w:sz w:val="18"/>
              </w:rPr>
              <w:t xml:space="preserve">   </w:t>
            </w:r>
            <w:r w:rsidR="00331F5A">
              <w:rPr>
                <w:i/>
                <w:iCs/>
                <w:noProof/>
                <w:sz w:val="18"/>
              </w:rPr>
              <w:t>Smart Home Device</w:t>
            </w:r>
          </w:p>
          <w:p w14:paraId="0F9514BA" w14:textId="77777777" w:rsidR="00D17C3B" w:rsidRDefault="00D17C3B" w:rsidP="00AF4479">
            <w:pPr>
              <w:pStyle w:val="CRCoverPage"/>
              <w:spacing w:after="0"/>
              <w:rPr>
                <w:i/>
                <w:iCs/>
                <w:noProof/>
                <w:sz w:val="18"/>
              </w:rPr>
            </w:pPr>
            <w:r>
              <w:rPr>
                <w:i/>
                <w:iCs/>
                <w:noProof/>
                <w:sz w:val="18"/>
              </w:rPr>
              <w:t xml:space="preserve">   </w:t>
            </w:r>
            <w:r w:rsidR="008E5589">
              <w:rPr>
                <w:i/>
                <w:iCs/>
                <w:noProof/>
                <w:sz w:val="18"/>
              </w:rPr>
              <w:t>Smart Home Resource</w:t>
            </w:r>
          </w:p>
          <w:p w14:paraId="6548DBC4" w14:textId="77777777" w:rsidR="00D17C3B" w:rsidRDefault="00D17C3B" w:rsidP="00AF4479">
            <w:pPr>
              <w:pStyle w:val="CRCoverPage"/>
              <w:spacing w:after="0"/>
              <w:rPr>
                <w:i/>
                <w:iCs/>
                <w:noProof/>
                <w:sz w:val="18"/>
              </w:rPr>
            </w:pPr>
          </w:p>
        </w:tc>
        <w:tc>
          <w:tcPr>
            <w:tcW w:w="4815" w:type="dxa"/>
            <w:tcBorders>
              <w:right w:val="single" w:sz="4" w:space="0" w:color="auto"/>
            </w:tcBorders>
          </w:tcPr>
          <w:p w14:paraId="3723D0E2" w14:textId="77777777" w:rsidR="00D17C3B" w:rsidRDefault="00D17C3B">
            <w:pPr>
              <w:pStyle w:val="CRCoverPage"/>
              <w:spacing w:after="0"/>
              <w:rPr>
                <w:i/>
                <w:iCs/>
                <w:noProof/>
                <w:sz w:val="18"/>
              </w:rPr>
            </w:pPr>
            <w:r>
              <w:rPr>
                <w:i/>
                <w:iCs/>
                <w:noProof/>
                <w:sz w:val="18"/>
              </w:rPr>
              <w:t xml:space="preserve">If the CR applies to multiple </w:t>
            </w:r>
            <w:r w:rsidR="00331F5A">
              <w:rPr>
                <w:i/>
                <w:iCs/>
                <w:noProof/>
                <w:sz w:val="18"/>
              </w:rPr>
              <w:t>specifications</w:t>
            </w:r>
            <w:r>
              <w:rPr>
                <w:i/>
                <w:iCs/>
                <w:noProof/>
                <w:sz w:val="18"/>
              </w:rPr>
              <w:t>, list all.</w:t>
            </w:r>
          </w:p>
          <w:p w14:paraId="74115068" w14:textId="77777777" w:rsidR="00D17C3B" w:rsidRDefault="00D17C3B">
            <w:pPr>
              <w:pStyle w:val="CRCoverPage"/>
              <w:spacing w:after="0"/>
              <w:rPr>
                <w:i/>
                <w:iCs/>
                <w:noProof/>
                <w:sz w:val="18"/>
              </w:rPr>
            </w:pPr>
          </w:p>
        </w:tc>
      </w:tr>
      <w:tr w:rsidR="006D4C72" w14:paraId="40477C0A" w14:textId="77777777" w:rsidTr="00494797">
        <w:trPr>
          <w:gridAfter w:val="2"/>
          <w:wAfter w:w="662" w:type="dxa"/>
          <w:trHeight w:val="357"/>
        </w:trPr>
        <w:tc>
          <w:tcPr>
            <w:tcW w:w="3261" w:type="dxa"/>
            <w:gridSpan w:val="2"/>
            <w:tcBorders>
              <w:left w:val="single" w:sz="4" w:space="0" w:color="auto"/>
              <w:bottom w:val="nil"/>
              <w:right w:val="single" w:sz="4" w:space="0" w:color="auto"/>
            </w:tcBorders>
          </w:tcPr>
          <w:p w14:paraId="4866B3D1" w14:textId="77777777" w:rsidR="006D4C72" w:rsidRDefault="006D4C72">
            <w:pPr>
              <w:pStyle w:val="CRCoverPage"/>
              <w:tabs>
                <w:tab w:val="right" w:pos="3177"/>
              </w:tabs>
              <w:spacing w:after="0"/>
              <w:rPr>
                <w:i/>
                <w:iCs/>
                <w:noProof/>
                <w:sz w:val="18"/>
              </w:rPr>
            </w:pPr>
            <w:r>
              <w:rPr>
                <w:rFonts w:ascii="Verdana" w:hAnsi="Verdana"/>
                <w:b/>
                <w:iCs/>
                <w:noProof/>
                <w:sz w:val="24"/>
              </w:rPr>
              <w:t>Filename</w:t>
            </w:r>
            <w:r>
              <w:rPr>
                <w:b/>
                <w:i/>
                <w:noProof/>
              </w:rPr>
              <w:t>:</w:t>
            </w:r>
            <w:r>
              <w:rPr>
                <w:b/>
                <w:i/>
                <w:noProof/>
              </w:rPr>
              <w:tab/>
            </w:r>
            <w:commentRangeStart w:id="0"/>
            <w:r>
              <w:rPr>
                <w:noProof/>
              </w:rPr>
              <w:sym w:font="Wingdings" w:char="F07A"/>
            </w:r>
            <w:commentRangeEnd w:id="0"/>
            <w:r w:rsidR="00DC0CD6">
              <w:rPr>
                <w:rStyle w:val="CommentReference"/>
                <w:rFonts w:ascii="Times New Roman" w:hAnsi="Times New Roman"/>
              </w:rPr>
              <w:commentReference w:id="0"/>
            </w:r>
            <w:r>
              <w:rPr>
                <w:b/>
                <w:i/>
                <w:noProof/>
              </w:rPr>
              <w:br/>
            </w:r>
            <w:r>
              <w:rPr>
                <w:b/>
                <w:i/>
                <w:noProof/>
                <w:sz w:val="16"/>
              </w:rPr>
              <w:t>(incl. Automatically assigned CR Number and Version)</w:t>
            </w:r>
          </w:p>
        </w:tc>
        <w:tc>
          <w:tcPr>
            <w:tcW w:w="6380" w:type="dxa"/>
            <w:gridSpan w:val="3"/>
            <w:tcBorders>
              <w:left w:val="single" w:sz="4" w:space="0" w:color="auto"/>
              <w:bottom w:val="nil"/>
              <w:right w:val="single" w:sz="4" w:space="0" w:color="auto"/>
            </w:tcBorders>
          </w:tcPr>
          <w:p w14:paraId="270D3218" w14:textId="2B5815E2" w:rsidR="006D4C72" w:rsidRDefault="008C1367" w:rsidP="008308B1">
            <w:pPr>
              <w:pStyle w:val="CRCoverPage"/>
              <w:spacing w:after="0"/>
              <w:rPr>
                <w:i/>
                <w:noProof/>
                <w:sz w:val="18"/>
              </w:rPr>
            </w:pPr>
            <w:r>
              <w:fldChar w:fldCharType="begin"/>
            </w:r>
            <w:r>
              <w:instrText xml:space="preserve"> FILENAME  \* MERGEFORMAT </w:instrText>
            </w:r>
            <w:r>
              <w:fldChar w:fldCharType="separate"/>
            </w:r>
            <w:r w:rsidR="00BE1F5C" w:rsidRPr="00BE1F5C">
              <w:rPr>
                <w:i/>
                <w:noProof/>
                <w:sz w:val="18"/>
              </w:rPr>
              <w:t xml:space="preserve">CR ATG xxxx - </w:t>
            </w:r>
            <w:r w:rsidR="008308B1">
              <w:rPr>
                <w:i/>
                <w:noProof/>
                <w:sz w:val="18"/>
              </w:rPr>
              <w:t>Create</w:t>
            </w:r>
            <w:r w:rsidR="00905DD7">
              <w:rPr>
                <w:i/>
                <w:noProof/>
                <w:sz w:val="18"/>
              </w:rPr>
              <w:t xml:space="preserve">, Delete, and LInkupdate </w:t>
            </w:r>
            <w:r w:rsidR="008308B1">
              <w:rPr>
                <w:i/>
                <w:noProof/>
                <w:sz w:val="18"/>
              </w:rPr>
              <w:t xml:space="preserve"> Interface</w:t>
            </w:r>
            <w:r w:rsidR="00905DD7">
              <w:rPr>
                <w:i/>
                <w:noProof/>
                <w:sz w:val="18"/>
              </w:rPr>
              <w:t>s</w:t>
            </w:r>
            <w:r w:rsidR="00BE1F5C">
              <w:rPr>
                <w:noProof/>
              </w:rPr>
              <w:t>.docx</w:t>
            </w:r>
            <w:r>
              <w:rPr>
                <w:noProof/>
              </w:rPr>
              <w:fldChar w:fldCharType="end"/>
            </w:r>
          </w:p>
        </w:tc>
      </w:tr>
    </w:tbl>
    <w:p w14:paraId="116E63C0" w14:textId="77777777" w:rsidR="006D4C72" w:rsidRDefault="006D4C72"/>
    <w:tbl>
      <w:tblPr>
        <w:tblW w:w="9639" w:type="dxa"/>
        <w:tblInd w:w="42" w:type="dxa"/>
        <w:tblLayout w:type="fixed"/>
        <w:tblCellMar>
          <w:left w:w="42" w:type="dxa"/>
          <w:right w:w="42" w:type="dxa"/>
        </w:tblCellMar>
        <w:tblLook w:val="0000" w:firstRow="0" w:lastRow="0" w:firstColumn="0" w:lastColumn="0" w:noHBand="0" w:noVBand="0"/>
      </w:tblPr>
      <w:tblGrid>
        <w:gridCol w:w="1843"/>
        <w:gridCol w:w="7796"/>
      </w:tblGrid>
      <w:tr w:rsidR="006D4C72" w14:paraId="6F7B8A4C" w14:textId="77777777" w:rsidTr="00AC7AC6">
        <w:trPr>
          <w:cantSplit/>
          <w:trHeight w:val="181"/>
        </w:trPr>
        <w:tc>
          <w:tcPr>
            <w:tcW w:w="1843" w:type="dxa"/>
            <w:tcBorders>
              <w:right w:val="single" w:sz="6" w:space="0" w:color="auto"/>
            </w:tcBorders>
          </w:tcPr>
          <w:p w14:paraId="52F5879A" w14:textId="77777777" w:rsidR="006D4C72" w:rsidRDefault="006D4C72">
            <w:pPr>
              <w:pStyle w:val="CRCoverPage"/>
              <w:tabs>
                <w:tab w:val="right" w:pos="1759"/>
              </w:tabs>
              <w:spacing w:after="0"/>
              <w:rPr>
                <w:b/>
                <w:i/>
                <w:noProof/>
              </w:rPr>
            </w:pPr>
            <w:r>
              <w:rPr>
                <w:b/>
                <w:i/>
                <w:noProof/>
              </w:rPr>
              <w:t>Title:</w:t>
            </w:r>
            <w:r>
              <w:rPr>
                <w:b/>
                <w:i/>
                <w:noProof/>
              </w:rPr>
              <w:tab/>
            </w:r>
            <w:commentRangeStart w:id="1"/>
            <w:r>
              <w:rPr>
                <w:noProof/>
              </w:rPr>
              <w:sym w:font="Wingdings" w:char="F07A"/>
            </w:r>
            <w:commentRangeEnd w:id="1"/>
            <w:r>
              <w:rPr>
                <w:rStyle w:val="CommentReference"/>
                <w:rFonts w:ascii="Times New Roman" w:hAnsi="Times New Roman"/>
                <w:noProof/>
                <w:vanish/>
                <w:sz w:val="2"/>
              </w:rPr>
              <w:commentReference w:id="1"/>
            </w:r>
          </w:p>
        </w:tc>
        <w:tc>
          <w:tcPr>
            <w:tcW w:w="7796" w:type="dxa"/>
            <w:tcBorders>
              <w:right w:val="single" w:sz="6" w:space="0" w:color="auto"/>
            </w:tcBorders>
            <w:shd w:val="clear" w:color="auto" w:fill="B3B3B3"/>
          </w:tcPr>
          <w:p w14:paraId="30600A65" w14:textId="2519A5EE" w:rsidR="006D4C72" w:rsidRDefault="001C108D" w:rsidP="00613671">
            <w:pPr>
              <w:pStyle w:val="CRCoverPage"/>
              <w:spacing w:after="0"/>
              <w:rPr>
                <w:noProof/>
              </w:rPr>
            </w:pPr>
            <w:r>
              <w:rPr>
                <w:noProof/>
              </w:rPr>
              <w:t>Create</w:t>
            </w:r>
            <w:r w:rsidR="00905DD7">
              <w:rPr>
                <w:noProof/>
              </w:rPr>
              <w:t>, Delete, and Linkupdate</w:t>
            </w:r>
            <w:r>
              <w:rPr>
                <w:noProof/>
              </w:rPr>
              <w:t xml:space="preserve"> Inerface</w:t>
            </w:r>
            <w:r w:rsidR="00AC7AC6">
              <w:rPr>
                <w:noProof/>
              </w:rPr>
              <w:t xml:space="preserve"> Definition</w:t>
            </w:r>
            <w:r w:rsidR="00905DD7">
              <w:rPr>
                <w:noProof/>
              </w:rPr>
              <w:t>s</w:t>
            </w:r>
          </w:p>
        </w:tc>
      </w:tr>
    </w:tbl>
    <w:p w14:paraId="71757BFE" w14:textId="77777777" w:rsidR="006D4C72" w:rsidRDefault="006D4C72"/>
    <w:tbl>
      <w:tblPr>
        <w:tblW w:w="9641" w:type="dxa"/>
        <w:tblInd w:w="42" w:type="dxa"/>
        <w:tblLayout w:type="fixed"/>
        <w:tblCellMar>
          <w:left w:w="42" w:type="dxa"/>
          <w:right w:w="42" w:type="dxa"/>
        </w:tblCellMar>
        <w:tblLook w:val="0000" w:firstRow="0" w:lastRow="0" w:firstColumn="0" w:lastColumn="0" w:noHBand="0" w:noVBand="0"/>
      </w:tblPr>
      <w:tblGrid>
        <w:gridCol w:w="1835"/>
        <w:gridCol w:w="8"/>
        <w:gridCol w:w="424"/>
        <w:gridCol w:w="2836"/>
        <w:gridCol w:w="1410"/>
        <w:gridCol w:w="1000"/>
        <w:gridCol w:w="2128"/>
      </w:tblGrid>
      <w:tr w:rsidR="006D4C72" w:rsidRPr="003E2E6F" w14:paraId="38692DF9" w14:textId="77777777" w:rsidTr="00E3443C">
        <w:trPr>
          <w:trHeight w:val="253"/>
        </w:trPr>
        <w:tc>
          <w:tcPr>
            <w:tcW w:w="1835" w:type="dxa"/>
            <w:tcBorders>
              <w:bottom w:val="nil"/>
              <w:right w:val="single" w:sz="4" w:space="0" w:color="auto"/>
            </w:tcBorders>
          </w:tcPr>
          <w:p w14:paraId="4322BF2D" w14:textId="77777777" w:rsidR="006D4C72" w:rsidRDefault="006D4C72">
            <w:pPr>
              <w:pStyle w:val="CRCoverPage"/>
              <w:tabs>
                <w:tab w:val="right" w:pos="1759"/>
              </w:tabs>
              <w:spacing w:after="0"/>
              <w:rPr>
                <w:b/>
                <w:i/>
                <w:noProof/>
              </w:rPr>
            </w:pPr>
            <w:r>
              <w:rPr>
                <w:b/>
                <w:i/>
                <w:noProof/>
              </w:rPr>
              <w:t>Submitter:</w:t>
            </w:r>
            <w:r>
              <w:rPr>
                <w:b/>
                <w:i/>
                <w:noProof/>
              </w:rPr>
              <w:tab/>
            </w:r>
            <w:commentRangeStart w:id="2"/>
            <w:r>
              <w:rPr>
                <w:noProof/>
              </w:rPr>
              <w:sym w:font="Wingdings" w:char="F07A"/>
            </w:r>
            <w:commentRangeEnd w:id="2"/>
            <w:r>
              <w:rPr>
                <w:rStyle w:val="CommentReference"/>
                <w:rFonts w:ascii="Times New Roman" w:hAnsi="Times New Roman"/>
                <w:noProof/>
                <w:vanish/>
                <w:sz w:val="2"/>
              </w:rPr>
              <w:commentReference w:id="2"/>
            </w:r>
          </w:p>
        </w:tc>
        <w:tc>
          <w:tcPr>
            <w:tcW w:w="7806" w:type="dxa"/>
            <w:gridSpan w:val="6"/>
            <w:tcBorders>
              <w:left w:val="single" w:sz="4" w:space="0" w:color="auto"/>
            </w:tcBorders>
            <w:shd w:val="clear" w:color="auto" w:fill="B3B3B3"/>
          </w:tcPr>
          <w:p w14:paraId="270CFD96" w14:textId="4AF8C5C6" w:rsidR="006D4C72" w:rsidRPr="003E2E6F" w:rsidRDefault="00DF6B9A" w:rsidP="006F63EB">
            <w:pPr>
              <w:pStyle w:val="CRCoverPage"/>
              <w:spacing w:after="0"/>
              <w:rPr>
                <w:noProof/>
                <w:lang w:val="en-US"/>
              </w:rPr>
            </w:pPr>
            <w:r w:rsidRPr="003E2E6F">
              <w:rPr>
                <w:noProof/>
                <w:lang w:val="en-US"/>
              </w:rPr>
              <w:t>(</w:t>
            </w:r>
            <w:r w:rsidR="006F63EB">
              <w:rPr>
                <w:noProof/>
                <w:lang w:val="en-US"/>
              </w:rPr>
              <w:t>Samsung</w:t>
            </w:r>
            <w:r w:rsidRPr="003E2E6F">
              <w:rPr>
                <w:noProof/>
                <w:lang w:val="en-US"/>
              </w:rPr>
              <w:t xml:space="preserve">) </w:t>
            </w:r>
            <w:r w:rsidR="006F63EB">
              <w:rPr>
                <w:noProof/>
                <w:lang w:val="en-US"/>
              </w:rPr>
              <w:t>Michael Koster</w:t>
            </w:r>
          </w:p>
        </w:tc>
      </w:tr>
      <w:tr w:rsidR="006D4C72" w14:paraId="0D189CB2" w14:textId="77777777" w:rsidTr="00E3443C">
        <w:trPr>
          <w:cantSplit/>
          <w:trHeight w:val="286"/>
        </w:trPr>
        <w:tc>
          <w:tcPr>
            <w:tcW w:w="1843" w:type="dxa"/>
            <w:gridSpan w:val="2"/>
            <w:tcBorders>
              <w:left w:val="single" w:sz="4" w:space="0" w:color="auto"/>
              <w:bottom w:val="nil"/>
            </w:tcBorders>
          </w:tcPr>
          <w:p w14:paraId="36157210" w14:textId="77777777" w:rsidR="006D4C72" w:rsidRDefault="006D4C72">
            <w:pPr>
              <w:pStyle w:val="CRCoverPage"/>
              <w:spacing w:after="0"/>
              <w:rPr>
                <w:b/>
                <w:bCs/>
                <w:i/>
                <w:iCs/>
                <w:noProof/>
              </w:rPr>
            </w:pPr>
            <w:r>
              <w:rPr>
                <w:b/>
                <w:bCs/>
                <w:i/>
                <w:iCs/>
                <w:noProof/>
              </w:rPr>
              <w:t xml:space="preserve">Owner: </w:t>
            </w:r>
            <w:r>
              <w:rPr>
                <w:b/>
                <w:i/>
                <w:noProof/>
              </w:rPr>
              <w:tab/>
              <w:t xml:space="preserve">    </w:t>
            </w:r>
            <w:commentRangeStart w:id="3"/>
            <w:r>
              <w:rPr>
                <w:noProof/>
              </w:rPr>
              <w:sym w:font="Wingdings" w:char="F07A"/>
            </w:r>
            <w:commentRangeEnd w:id="3"/>
            <w:r>
              <w:rPr>
                <w:rStyle w:val="CommentReference"/>
                <w:rFonts w:ascii="Times New Roman" w:hAnsi="Times New Roman"/>
                <w:noProof/>
                <w:vanish/>
                <w:sz w:val="2"/>
              </w:rPr>
              <w:commentReference w:id="3"/>
            </w:r>
          </w:p>
        </w:tc>
        <w:tc>
          <w:tcPr>
            <w:tcW w:w="7798" w:type="dxa"/>
            <w:gridSpan w:val="5"/>
            <w:tcBorders>
              <w:left w:val="single" w:sz="4" w:space="0" w:color="auto"/>
              <w:bottom w:val="nil"/>
            </w:tcBorders>
            <w:shd w:val="clear" w:color="auto" w:fill="B3B3B3"/>
          </w:tcPr>
          <w:p w14:paraId="6FC5AA06" w14:textId="4CE53AAF" w:rsidR="006D4C72" w:rsidRPr="006351F9" w:rsidRDefault="003E2E6F" w:rsidP="006F63EB">
            <w:pPr>
              <w:pStyle w:val="CRCoverPage"/>
              <w:spacing w:after="0"/>
              <w:rPr>
                <w:bCs/>
                <w:iCs/>
                <w:noProof/>
              </w:rPr>
            </w:pPr>
            <w:r w:rsidRPr="003E2E6F">
              <w:rPr>
                <w:noProof/>
                <w:lang w:val="en-US"/>
              </w:rPr>
              <w:t>(</w:t>
            </w:r>
            <w:r w:rsidR="006F63EB">
              <w:rPr>
                <w:noProof/>
                <w:lang w:val="en-US"/>
              </w:rPr>
              <w:t>Samsung</w:t>
            </w:r>
            <w:r w:rsidRPr="003E2E6F">
              <w:rPr>
                <w:noProof/>
                <w:lang w:val="en-US"/>
              </w:rPr>
              <w:t xml:space="preserve">) </w:t>
            </w:r>
            <w:r w:rsidR="006F63EB">
              <w:rPr>
                <w:noProof/>
                <w:lang w:val="en-US"/>
              </w:rPr>
              <w:t>Michael Koster</w:t>
            </w:r>
          </w:p>
        </w:tc>
      </w:tr>
      <w:tr w:rsidR="006D4C72" w14:paraId="56B644A0" w14:textId="77777777" w:rsidTr="00E3443C">
        <w:tc>
          <w:tcPr>
            <w:tcW w:w="1835" w:type="dxa"/>
            <w:tcBorders>
              <w:left w:val="single" w:sz="4" w:space="0" w:color="auto"/>
              <w:right w:val="single" w:sz="4" w:space="0" w:color="auto"/>
            </w:tcBorders>
          </w:tcPr>
          <w:p w14:paraId="04401D87" w14:textId="77777777" w:rsidR="006D4C72" w:rsidRDefault="006D4C72">
            <w:pPr>
              <w:pStyle w:val="CRCoverPage"/>
              <w:spacing w:after="0"/>
              <w:rPr>
                <w:b/>
                <w:i/>
                <w:noProof/>
              </w:rPr>
            </w:pPr>
            <w:r>
              <w:rPr>
                <w:b/>
                <w:i/>
                <w:noProof/>
              </w:rPr>
              <w:t>Certification</w:t>
            </w:r>
            <w:r w:rsidR="00492B31">
              <w:rPr>
                <w:b/>
                <w:i/>
                <w:noProof/>
              </w:rPr>
              <w:t>:</w:t>
            </w:r>
            <w:r>
              <w:rPr>
                <w:b/>
                <w:i/>
                <w:noProof/>
              </w:rPr>
              <w:t xml:space="preserve">      </w:t>
            </w:r>
            <w:commentRangeStart w:id="4"/>
            <w:r>
              <w:rPr>
                <w:noProof/>
              </w:rPr>
              <w:sym w:font="Wingdings" w:char="F07A"/>
            </w:r>
            <w:commentRangeEnd w:id="4"/>
            <w:r>
              <w:rPr>
                <w:rStyle w:val="CommentReference"/>
                <w:rFonts w:ascii="Times New Roman" w:hAnsi="Times New Roman"/>
                <w:noProof/>
                <w:vanish/>
                <w:sz w:val="2"/>
              </w:rPr>
              <w:commentReference w:id="4"/>
            </w:r>
          </w:p>
        </w:tc>
        <w:tc>
          <w:tcPr>
            <w:tcW w:w="432" w:type="dxa"/>
            <w:gridSpan w:val="2"/>
            <w:tcBorders>
              <w:left w:val="single" w:sz="4" w:space="0" w:color="auto"/>
            </w:tcBorders>
            <w:shd w:val="clear" w:color="auto" w:fill="B3B3B3"/>
          </w:tcPr>
          <w:p w14:paraId="2AB974BF" w14:textId="618717F7" w:rsidR="006D4C72" w:rsidRPr="006351F9" w:rsidRDefault="00613671" w:rsidP="00AC7AC6">
            <w:pPr>
              <w:pStyle w:val="CRCoverPage"/>
              <w:spacing w:after="0"/>
              <w:jc w:val="center"/>
              <w:rPr>
                <w:noProof/>
              </w:rPr>
            </w:pPr>
            <w:r>
              <w:rPr>
                <w:noProof/>
              </w:rPr>
              <w:t>X</w:t>
            </w:r>
          </w:p>
        </w:tc>
        <w:tc>
          <w:tcPr>
            <w:tcW w:w="2836" w:type="dxa"/>
          </w:tcPr>
          <w:p w14:paraId="27C09FC6" w14:textId="77777777" w:rsidR="006D4C72" w:rsidRDefault="006D4C72">
            <w:pPr>
              <w:pStyle w:val="CRCoverPage"/>
              <w:spacing w:after="0"/>
              <w:rPr>
                <w:noProof/>
              </w:rPr>
            </w:pPr>
          </w:p>
        </w:tc>
        <w:tc>
          <w:tcPr>
            <w:tcW w:w="2410" w:type="dxa"/>
            <w:gridSpan w:val="2"/>
            <w:tcBorders>
              <w:right w:val="single" w:sz="4" w:space="0" w:color="auto"/>
            </w:tcBorders>
          </w:tcPr>
          <w:p w14:paraId="23BE4759" w14:textId="77777777" w:rsidR="006D4C72" w:rsidRDefault="006D4C72">
            <w:pPr>
              <w:pStyle w:val="CRCoverPage"/>
              <w:spacing w:after="0"/>
              <w:jc w:val="right"/>
              <w:rPr>
                <w:noProof/>
              </w:rPr>
            </w:pPr>
            <w:r>
              <w:rPr>
                <w:b/>
                <w:i/>
                <w:noProof/>
              </w:rPr>
              <w:t xml:space="preserve">Date: </w:t>
            </w:r>
            <w:commentRangeStart w:id="5"/>
            <w:r>
              <w:rPr>
                <w:noProof/>
              </w:rPr>
              <w:sym w:font="Wingdings" w:char="F07A"/>
            </w:r>
            <w:commentRangeEnd w:id="5"/>
            <w:r>
              <w:rPr>
                <w:rStyle w:val="CommentReference"/>
                <w:rFonts w:ascii="Times New Roman" w:hAnsi="Times New Roman"/>
                <w:noProof/>
                <w:vanish/>
                <w:sz w:val="2"/>
              </w:rPr>
              <w:commentReference w:id="5"/>
            </w:r>
          </w:p>
        </w:tc>
        <w:tc>
          <w:tcPr>
            <w:tcW w:w="2128" w:type="dxa"/>
            <w:tcBorders>
              <w:left w:val="single" w:sz="4" w:space="0" w:color="auto"/>
            </w:tcBorders>
            <w:shd w:val="clear" w:color="auto" w:fill="B3B3B3"/>
          </w:tcPr>
          <w:p w14:paraId="55C3E1B2" w14:textId="1B23E651" w:rsidR="006D4C72" w:rsidRDefault="007D51D6" w:rsidP="007328E1">
            <w:pPr>
              <w:pStyle w:val="CRCoverPage"/>
              <w:spacing w:after="0"/>
              <w:ind w:left="100"/>
              <w:rPr>
                <w:noProof/>
              </w:rPr>
            </w:pPr>
            <w:r>
              <w:rPr>
                <w:noProof/>
              </w:rPr>
              <w:t>201</w:t>
            </w:r>
            <w:r w:rsidR="006F63EB">
              <w:rPr>
                <w:noProof/>
              </w:rPr>
              <w:t>8</w:t>
            </w:r>
            <w:r w:rsidR="00F5314B">
              <w:rPr>
                <w:noProof/>
              </w:rPr>
              <w:t>-</w:t>
            </w:r>
            <w:r w:rsidR="00F120F5">
              <w:rPr>
                <w:noProof/>
              </w:rPr>
              <w:t>0</w:t>
            </w:r>
            <w:r w:rsidR="007328E1">
              <w:rPr>
                <w:noProof/>
              </w:rPr>
              <w:t>5</w:t>
            </w:r>
            <w:r w:rsidR="00F120F5">
              <w:rPr>
                <w:noProof/>
              </w:rPr>
              <w:t>-</w:t>
            </w:r>
            <w:r w:rsidR="00282F9A">
              <w:rPr>
                <w:noProof/>
              </w:rPr>
              <w:t>6</w:t>
            </w:r>
          </w:p>
        </w:tc>
      </w:tr>
      <w:tr w:rsidR="006D4C72" w14:paraId="4EB4B23C" w14:textId="77777777" w:rsidTr="00E3443C">
        <w:trPr>
          <w:cantSplit/>
        </w:trPr>
        <w:tc>
          <w:tcPr>
            <w:tcW w:w="1835" w:type="dxa"/>
            <w:tcBorders>
              <w:left w:val="single" w:sz="4" w:space="0" w:color="auto"/>
              <w:right w:val="single" w:sz="4" w:space="0" w:color="auto"/>
            </w:tcBorders>
          </w:tcPr>
          <w:p w14:paraId="29739B99" w14:textId="77777777" w:rsidR="006D4C72" w:rsidRDefault="006D4C72">
            <w:pPr>
              <w:pStyle w:val="CRCoverPage"/>
              <w:tabs>
                <w:tab w:val="right" w:pos="1759"/>
              </w:tabs>
              <w:spacing w:after="0"/>
              <w:rPr>
                <w:b/>
                <w:i/>
                <w:noProof/>
              </w:rPr>
            </w:pPr>
            <w:r>
              <w:rPr>
                <w:b/>
                <w:i/>
                <w:noProof/>
              </w:rPr>
              <w:t>Category:</w:t>
            </w:r>
            <w:r>
              <w:rPr>
                <w:b/>
                <w:i/>
                <w:noProof/>
              </w:rPr>
              <w:tab/>
            </w:r>
            <w:commentRangeStart w:id="6"/>
            <w:r>
              <w:rPr>
                <w:noProof/>
              </w:rPr>
              <w:sym w:font="Wingdings" w:char="F07A"/>
            </w:r>
            <w:commentRangeEnd w:id="6"/>
            <w:r>
              <w:rPr>
                <w:rStyle w:val="CommentReference"/>
                <w:rFonts w:ascii="Times New Roman" w:hAnsi="Times New Roman"/>
                <w:noProof/>
                <w:vanish/>
                <w:sz w:val="2"/>
              </w:rPr>
              <w:commentReference w:id="6"/>
            </w:r>
          </w:p>
        </w:tc>
        <w:tc>
          <w:tcPr>
            <w:tcW w:w="432" w:type="dxa"/>
            <w:gridSpan w:val="2"/>
            <w:tcBorders>
              <w:left w:val="single" w:sz="4" w:space="0" w:color="auto"/>
            </w:tcBorders>
            <w:shd w:val="clear" w:color="auto" w:fill="B3B3B3"/>
          </w:tcPr>
          <w:p w14:paraId="5324FE85" w14:textId="77777777" w:rsidR="006D4C72" w:rsidRPr="006351F9" w:rsidRDefault="00EA3734">
            <w:pPr>
              <w:pStyle w:val="CRCoverPage"/>
              <w:spacing w:after="0"/>
              <w:ind w:left="100"/>
              <w:rPr>
                <w:noProof/>
              </w:rPr>
            </w:pPr>
            <w:r w:rsidRPr="006351F9">
              <w:rPr>
                <w:noProof/>
              </w:rPr>
              <w:t>F</w:t>
            </w:r>
          </w:p>
        </w:tc>
        <w:tc>
          <w:tcPr>
            <w:tcW w:w="2836" w:type="dxa"/>
            <w:tcBorders>
              <w:left w:val="nil"/>
            </w:tcBorders>
          </w:tcPr>
          <w:p w14:paraId="4D450829" w14:textId="77777777" w:rsidR="006D4C72" w:rsidRDefault="006D4C72">
            <w:pPr>
              <w:pStyle w:val="CRCoverPage"/>
              <w:spacing w:after="0"/>
              <w:rPr>
                <w:noProof/>
              </w:rPr>
            </w:pPr>
          </w:p>
        </w:tc>
        <w:tc>
          <w:tcPr>
            <w:tcW w:w="2410" w:type="dxa"/>
            <w:gridSpan w:val="2"/>
            <w:tcBorders>
              <w:left w:val="nil"/>
            </w:tcBorders>
          </w:tcPr>
          <w:p w14:paraId="6C56F08C" w14:textId="77777777" w:rsidR="006D4C72" w:rsidRDefault="006D4C72">
            <w:pPr>
              <w:pStyle w:val="CRCoverPage"/>
              <w:spacing w:after="0"/>
              <w:jc w:val="right"/>
              <w:rPr>
                <w:b/>
                <w:i/>
                <w:noProof/>
              </w:rPr>
            </w:pPr>
            <w:r>
              <w:rPr>
                <w:b/>
                <w:i/>
                <w:noProof/>
              </w:rPr>
              <w:t xml:space="preserve"> </w:t>
            </w:r>
          </w:p>
        </w:tc>
        <w:tc>
          <w:tcPr>
            <w:tcW w:w="2128" w:type="dxa"/>
            <w:tcBorders>
              <w:right w:val="single" w:sz="4" w:space="0" w:color="auto"/>
            </w:tcBorders>
            <w:shd w:val="clear" w:color="008000" w:fill="auto"/>
          </w:tcPr>
          <w:p w14:paraId="5E571B07" w14:textId="77777777" w:rsidR="006D4C72" w:rsidRDefault="006D4C72">
            <w:pPr>
              <w:pStyle w:val="CRCoverPage"/>
              <w:spacing w:after="0"/>
              <w:ind w:left="100"/>
              <w:rPr>
                <w:noProof/>
              </w:rPr>
            </w:pPr>
          </w:p>
        </w:tc>
      </w:tr>
      <w:tr w:rsidR="006D4C72" w14:paraId="39B0DEA9" w14:textId="77777777">
        <w:tc>
          <w:tcPr>
            <w:tcW w:w="1835" w:type="dxa"/>
            <w:tcBorders>
              <w:left w:val="single" w:sz="4" w:space="0" w:color="auto"/>
              <w:bottom w:val="single" w:sz="4" w:space="0" w:color="auto"/>
            </w:tcBorders>
          </w:tcPr>
          <w:p w14:paraId="052687B6" w14:textId="77777777" w:rsidR="006D4C72" w:rsidRDefault="006D4C72">
            <w:pPr>
              <w:pStyle w:val="CRCoverPage"/>
              <w:spacing w:after="0"/>
              <w:rPr>
                <w:b/>
                <w:i/>
                <w:noProof/>
              </w:rPr>
            </w:pPr>
          </w:p>
        </w:tc>
        <w:tc>
          <w:tcPr>
            <w:tcW w:w="4678" w:type="dxa"/>
            <w:gridSpan w:val="4"/>
            <w:tcBorders>
              <w:bottom w:val="single" w:sz="4" w:space="0" w:color="auto"/>
            </w:tcBorders>
          </w:tcPr>
          <w:p w14:paraId="3230F16A" w14:textId="77777777" w:rsidR="006D4C72" w:rsidRDefault="006D4C72" w:rsidP="00492B31">
            <w:pPr>
              <w:pStyle w:val="CRCoverPage"/>
              <w:spacing w:after="0"/>
              <w:ind w:left="383" w:hanging="383"/>
              <w:rPr>
                <w:noProof/>
              </w:rPr>
            </w:pPr>
            <w:r>
              <w:rPr>
                <w:i/>
                <w:noProof/>
                <w:sz w:val="18"/>
              </w:rPr>
              <w:t xml:space="preserve">Use </w:t>
            </w:r>
            <w:r>
              <w:rPr>
                <w:i/>
                <w:noProof/>
                <w:sz w:val="18"/>
                <w:u w:val="single"/>
              </w:rPr>
              <w:t>one</w:t>
            </w:r>
            <w:r>
              <w:rPr>
                <w:i/>
                <w:noProof/>
                <w:sz w:val="18"/>
              </w:rPr>
              <w:t xml:space="preserve"> of the following categories:</w:t>
            </w:r>
            <w:r>
              <w:rPr>
                <w:b/>
                <w:i/>
                <w:noProof/>
                <w:sz w:val="18"/>
              </w:rPr>
              <w:br/>
              <w:t>C</w:t>
            </w:r>
            <w:r>
              <w:rPr>
                <w:i/>
                <w:noProof/>
                <w:sz w:val="18"/>
              </w:rPr>
              <w:t xml:space="preserve">  (correction)</w:t>
            </w:r>
            <w:r>
              <w:rPr>
                <w:i/>
                <w:noProof/>
                <w:sz w:val="18"/>
              </w:rPr>
              <w:br/>
            </w:r>
            <w:r w:rsidRPr="001A372D">
              <w:rPr>
                <w:b/>
                <w:i/>
                <w:noProof/>
                <w:sz w:val="18"/>
              </w:rPr>
              <w:t xml:space="preserve">F </w:t>
            </w:r>
            <w:r>
              <w:rPr>
                <w:i/>
                <w:noProof/>
                <w:sz w:val="18"/>
              </w:rPr>
              <w:t xml:space="preserve"> (functional modification of feature)</w:t>
            </w:r>
            <w:r>
              <w:rPr>
                <w:i/>
                <w:noProof/>
                <w:sz w:val="18"/>
              </w:rPr>
              <w:br/>
            </w:r>
            <w:r>
              <w:rPr>
                <w:b/>
                <w:i/>
                <w:noProof/>
                <w:sz w:val="18"/>
              </w:rPr>
              <w:t>E</w:t>
            </w:r>
            <w:r>
              <w:rPr>
                <w:i/>
                <w:noProof/>
                <w:sz w:val="18"/>
              </w:rPr>
              <w:t xml:space="preserve">  (editorial modification)</w:t>
            </w:r>
          </w:p>
        </w:tc>
        <w:tc>
          <w:tcPr>
            <w:tcW w:w="3128" w:type="dxa"/>
            <w:gridSpan w:val="2"/>
            <w:tcBorders>
              <w:bottom w:val="single" w:sz="4" w:space="0" w:color="auto"/>
              <w:right w:val="single" w:sz="4" w:space="0" w:color="auto"/>
            </w:tcBorders>
          </w:tcPr>
          <w:p w14:paraId="1AAA2E00" w14:textId="77777777" w:rsidR="006D4C72" w:rsidRDefault="006D4C72">
            <w:pPr>
              <w:pStyle w:val="CRCoverPage"/>
              <w:tabs>
                <w:tab w:val="left" w:pos="950"/>
              </w:tabs>
              <w:spacing w:after="0"/>
              <w:ind w:left="241" w:hanging="241"/>
              <w:rPr>
                <w:i/>
                <w:noProof/>
                <w:sz w:val="18"/>
              </w:rPr>
            </w:pPr>
          </w:p>
          <w:p w14:paraId="0DB37C36" w14:textId="77777777" w:rsidR="006D4C72" w:rsidRDefault="006D4C72">
            <w:pPr>
              <w:pStyle w:val="CRCoverPage"/>
              <w:tabs>
                <w:tab w:val="left" w:pos="950"/>
              </w:tabs>
              <w:spacing w:after="0"/>
              <w:ind w:left="241" w:hanging="241"/>
              <w:rPr>
                <w:i/>
                <w:noProof/>
              </w:rPr>
            </w:pPr>
          </w:p>
        </w:tc>
      </w:tr>
      <w:tr w:rsidR="006D4C72" w14:paraId="548FD38C" w14:textId="77777777" w:rsidTr="00E3443C">
        <w:trPr>
          <w:cantSplit/>
          <w:trHeight w:val="188"/>
        </w:trPr>
        <w:tc>
          <w:tcPr>
            <w:tcW w:w="2267" w:type="dxa"/>
            <w:gridSpan w:val="3"/>
            <w:tcBorders>
              <w:bottom w:val="nil"/>
              <w:right w:val="single" w:sz="4" w:space="0" w:color="auto"/>
            </w:tcBorders>
          </w:tcPr>
          <w:p w14:paraId="515AD854" w14:textId="77777777" w:rsidR="006D4C72" w:rsidRDefault="006D4C72">
            <w:pPr>
              <w:pStyle w:val="CRCoverPage"/>
              <w:rPr>
                <w:noProof/>
              </w:rPr>
            </w:pPr>
            <w:r>
              <w:rPr>
                <w:b/>
                <w:i/>
                <w:noProof/>
              </w:rPr>
              <w:t>Summary and Reason for change:</w:t>
            </w:r>
            <w:r>
              <w:rPr>
                <w:b/>
                <w:i/>
                <w:noProof/>
              </w:rPr>
              <w:tab/>
            </w:r>
            <w:commentRangeStart w:id="7"/>
            <w:r>
              <w:rPr>
                <w:noProof/>
              </w:rPr>
              <w:sym w:font="Wingdings" w:char="F07A"/>
            </w:r>
            <w:commentRangeEnd w:id="7"/>
            <w:r>
              <w:rPr>
                <w:rStyle w:val="CommentReference"/>
                <w:rFonts w:ascii="Times New Roman" w:hAnsi="Times New Roman"/>
                <w:noProof/>
                <w:vanish/>
                <w:sz w:val="2"/>
              </w:rPr>
              <w:commentReference w:id="7"/>
            </w:r>
          </w:p>
        </w:tc>
        <w:tc>
          <w:tcPr>
            <w:tcW w:w="7374" w:type="dxa"/>
            <w:gridSpan w:val="4"/>
            <w:tcBorders>
              <w:left w:val="single" w:sz="4" w:space="0" w:color="auto"/>
              <w:bottom w:val="single" w:sz="4" w:space="0" w:color="auto"/>
            </w:tcBorders>
            <w:shd w:val="clear" w:color="auto" w:fill="B3B3B3"/>
          </w:tcPr>
          <w:p w14:paraId="2529EDAD" w14:textId="59C56255" w:rsidR="00430133" w:rsidRPr="00CA17E4" w:rsidRDefault="00CF169F" w:rsidP="001C108D">
            <w:pPr>
              <w:pStyle w:val="CRCoverPage"/>
              <w:ind w:left="100"/>
              <w:rPr>
                <w:noProof/>
              </w:rPr>
            </w:pPr>
            <w:r>
              <w:rPr>
                <w:noProof/>
              </w:rPr>
              <w:t xml:space="preserve">Add </w:t>
            </w:r>
            <w:r w:rsidR="001C108D">
              <w:rPr>
                <w:noProof/>
              </w:rPr>
              <w:t>Create</w:t>
            </w:r>
            <w:r w:rsidR="00905DD7">
              <w:rPr>
                <w:noProof/>
              </w:rPr>
              <w:t>, Delete, and Linkupdate</w:t>
            </w:r>
            <w:r w:rsidR="001C108D">
              <w:rPr>
                <w:noProof/>
              </w:rPr>
              <w:t xml:space="preserve"> Interface</w:t>
            </w:r>
            <w:r w:rsidR="006F63EB">
              <w:rPr>
                <w:noProof/>
              </w:rPr>
              <w:t xml:space="preserve"> Definition</w:t>
            </w:r>
            <w:r w:rsidR="00905DD7">
              <w:rPr>
                <w:noProof/>
              </w:rPr>
              <w:t>s</w:t>
            </w:r>
          </w:p>
        </w:tc>
      </w:tr>
      <w:tr w:rsidR="006D4C72" w14:paraId="7EB11BC5" w14:textId="77777777" w:rsidTr="00E3443C">
        <w:trPr>
          <w:trHeight w:val="178"/>
        </w:trPr>
        <w:tc>
          <w:tcPr>
            <w:tcW w:w="9641" w:type="dxa"/>
            <w:gridSpan w:val="7"/>
            <w:tcBorders>
              <w:top w:val="single" w:sz="4" w:space="0" w:color="auto"/>
              <w:left w:val="single" w:sz="4" w:space="0" w:color="auto"/>
              <w:bottom w:val="nil"/>
            </w:tcBorders>
          </w:tcPr>
          <w:p w14:paraId="2CB38990" w14:textId="77777777" w:rsidR="006D4C72" w:rsidRDefault="006D4C72">
            <w:pPr>
              <w:pStyle w:val="CRCoverPage"/>
              <w:spacing w:after="0"/>
              <w:rPr>
                <w:noProof/>
              </w:rPr>
            </w:pPr>
          </w:p>
        </w:tc>
      </w:tr>
      <w:tr w:rsidR="006D4C72" w14:paraId="37C2B3EA" w14:textId="77777777" w:rsidTr="00E3443C">
        <w:tc>
          <w:tcPr>
            <w:tcW w:w="2267" w:type="dxa"/>
            <w:gridSpan w:val="3"/>
            <w:tcBorders>
              <w:top w:val="single" w:sz="4" w:space="0" w:color="auto"/>
              <w:left w:val="single" w:sz="4" w:space="0" w:color="auto"/>
              <w:right w:val="single" w:sz="4" w:space="0" w:color="auto"/>
            </w:tcBorders>
          </w:tcPr>
          <w:p w14:paraId="6B835930" w14:textId="77777777" w:rsidR="006D4C72" w:rsidRDefault="006D4C72">
            <w:pPr>
              <w:pStyle w:val="CRCoverPage"/>
              <w:tabs>
                <w:tab w:val="right" w:pos="2184"/>
              </w:tabs>
              <w:spacing w:after="0"/>
              <w:rPr>
                <w:b/>
                <w:i/>
                <w:noProof/>
              </w:rPr>
            </w:pPr>
            <w:r>
              <w:rPr>
                <w:b/>
                <w:i/>
                <w:noProof/>
              </w:rPr>
              <w:t>Location of changes:</w:t>
            </w:r>
            <w:r>
              <w:rPr>
                <w:b/>
                <w:i/>
                <w:noProof/>
              </w:rPr>
              <w:tab/>
            </w:r>
            <w:commentRangeStart w:id="8"/>
            <w:r>
              <w:rPr>
                <w:noProof/>
              </w:rPr>
              <w:sym w:font="Wingdings" w:char="F07A"/>
            </w:r>
            <w:commentRangeEnd w:id="8"/>
            <w:r>
              <w:rPr>
                <w:rStyle w:val="CommentReference"/>
                <w:rFonts w:ascii="Times New Roman" w:hAnsi="Times New Roman"/>
                <w:noProof/>
                <w:vanish/>
                <w:sz w:val="2"/>
              </w:rPr>
              <w:commentReference w:id="8"/>
            </w:r>
          </w:p>
        </w:tc>
        <w:tc>
          <w:tcPr>
            <w:tcW w:w="7374" w:type="dxa"/>
            <w:gridSpan w:val="4"/>
            <w:tcBorders>
              <w:left w:val="single" w:sz="4" w:space="0" w:color="auto"/>
              <w:bottom w:val="single" w:sz="4" w:space="0" w:color="auto"/>
            </w:tcBorders>
            <w:shd w:val="clear" w:color="auto" w:fill="B3B3B3"/>
          </w:tcPr>
          <w:p w14:paraId="290173C2" w14:textId="20B359A8" w:rsidR="006D4C72" w:rsidRDefault="00905DD7" w:rsidP="00075ED5">
            <w:pPr>
              <w:pStyle w:val="CRCoverPage"/>
              <w:spacing w:after="0"/>
              <w:ind w:left="100"/>
              <w:rPr>
                <w:noProof/>
              </w:rPr>
            </w:pPr>
            <w:r>
              <w:rPr>
                <w:noProof/>
              </w:rPr>
              <w:t xml:space="preserve">7.6.3.1 and </w:t>
            </w:r>
            <w:r w:rsidR="00E35B13">
              <w:rPr>
                <w:noProof/>
              </w:rPr>
              <w:t>new section</w:t>
            </w:r>
            <w:r>
              <w:rPr>
                <w:noProof/>
              </w:rPr>
              <w:t>s 7.6.3.9</w:t>
            </w:r>
            <w:r w:rsidR="004C2803">
              <w:rPr>
                <w:noProof/>
              </w:rPr>
              <w:t>, 7.6.3.10</w:t>
            </w:r>
            <w:r w:rsidR="00075ED5">
              <w:rPr>
                <w:noProof/>
              </w:rPr>
              <w:t>, and</w:t>
            </w:r>
            <w:r>
              <w:rPr>
                <w:noProof/>
              </w:rPr>
              <w:t xml:space="preserve"> 7.6.3.11</w:t>
            </w:r>
            <w:r w:rsidR="004C2803">
              <w:rPr>
                <w:noProof/>
              </w:rPr>
              <w:t xml:space="preserve"> added</w:t>
            </w:r>
          </w:p>
        </w:tc>
      </w:tr>
      <w:tr w:rsidR="006D4C72" w14:paraId="2CB87399" w14:textId="77777777" w:rsidTr="00E3443C">
        <w:trPr>
          <w:cantSplit/>
          <w:trHeight w:val="142"/>
        </w:trPr>
        <w:tc>
          <w:tcPr>
            <w:tcW w:w="9641" w:type="dxa"/>
            <w:gridSpan w:val="7"/>
            <w:tcBorders>
              <w:top w:val="single" w:sz="4" w:space="0" w:color="auto"/>
              <w:left w:val="single" w:sz="4" w:space="0" w:color="auto"/>
              <w:bottom w:val="nil"/>
              <w:right w:val="single" w:sz="4" w:space="0" w:color="auto"/>
            </w:tcBorders>
          </w:tcPr>
          <w:p w14:paraId="437CFB10" w14:textId="77777777" w:rsidR="006D4C72" w:rsidRDefault="006D4C72">
            <w:pPr>
              <w:pStyle w:val="CRCoverPage"/>
              <w:spacing w:after="0"/>
              <w:rPr>
                <w:noProof/>
              </w:rPr>
            </w:pPr>
          </w:p>
        </w:tc>
      </w:tr>
      <w:tr w:rsidR="006D4C72" w14:paraId="2D8B8A3F" w14:textId="77777777" w:rsidTr="00E3443C">
        <w:trPr>
          <w:cantSplit/>
          <w:trHeight w:val="329"/>
        </w:trPr>
        <w:tc>
          <w:tcPr>
            <w:tcW w:w="2267" w:type="dxa"/>
            <w:gridSpan w:val="3"/>
            <w:tcBorders>
              <w:left w:val="single" w:sz="4" w:space="0" w:color="auto"/>
              <w:bottom w:val="single" w:sz="4" w:space="0" w:color="auto"/>
            </w:tcBorders>
          </w:tcPr>
          <w:p w14:paraId="3B3785CE" w14:textId="77777777" w:rsidR="006D4C72" w:rsidRDefault="006D4C72">
            <w:pPr>
              <w:pStyle w:val="CRCoverPage"/>
              <w:tabs>
                <w:tab w:val="right" w:pos="2184"/>
              </w:tabs>
              <w:spacing w:after="0"/>
              <w:rPr>
                <w:b/>
                <w:i/>
                <w:noProof/>
              </w:rPr>
            </w:pPr>
            <w:r>
              <w:rPr>
                <w:b/>
                <w:i/>
                <w:noProof/>
              </w:rPr>
              <w:t>Other comments:</w:t>
            </w:r>
            <w:r>
              <w:rPr>
                <w:b/>
                <w:i/>
                <w:noProof/>
              </w:rPr>
              <w:tab/>
            </w:r>
            <w:commentRangeStart w:id="9"/>
            <w:r>
              <w:rPr>
                <w:noProof/>
              </w:rPr>
              <w:sym w:font="Wingdings" w:char="F07A"/>
            </w:r>
            <w:commentRangeEnd w:id="9"/>
            <w:r>
              <w:rPr>
                <w:rStyle w:val="CommentReference"/>
                <w:rFonts w:ascii="Times New Roman" w:hAnsi="Times New Roman"/>
                <w:noProof/>
                <w:vanish/>
                <w:sz w:val="2"/>
              </w:rPr>
              <w:commentReference w:id="9"/>
            </w:r>
          </w:p>
        </w:tc>
        <w:tc>
          <w:tcPr>
            <w:tcW w:w="7374" w:type="dxa"/>
            <w:gridSpan w:val="4"/>
            <w:tcBorders>
              <w:left w:val="single" w:sz="4" w:space="0" w:color="auto"/>
              <w:bottom w:val="single" w:sz="4" w:space="0" w:color="auto"/>
            </w:tcBorders>
            <w:shd w:val="clear" w:color="auto" w:fill="B3B3B3"/>
          </w:tcPr>
          <w:p w14:paraId="5C1505C7" w14:textId="77777777" w:rsidR="006D4C72" w:rsidRDefault="006D4C72">
            <w:pPr>
              <w:pStyle w:val="CRCoverPage"/>
              <w:ind w:left="100"/>
              <w:rPr>
                <w:noProof/>
              </w:rPr>
            </w:pPr>
          </w:p>
        </w:tc>
      </w:tr>
    </w:tbl>
    <w:p w14:paraId="5D435C64" w14:textId="77777777" w:rsidR="006D4C72" w:rsidRDefault="006D4C72">
      <w:pPr>
        <w:pStyle w:val="CRCoverPage"/>
        <w:ind w:left="284" w:hanging="284"/>
        <w:rPr>
          <w:noProof/>
          <w:sz w:val="18"/>
        </w:rPr>
      </w:pPr>
      <w:r>
        <w:rPr>
          <w:noProof/>
          <w:sz w:val="18"/>
        </w:rPr>
        <w:t xml:space="preserve"> </w:t>
      </w:r>
    </w:p>
    <w:p w14:paraId="7C3C496F" w14:textId="77777777" w:rsidR="006D4C72" w:rsidRDefault="006D4C72" w:rsidP="00072338">
      <w:pPr>
        <w:autoSpaceDE w:val="0"/>
        <w:autoSpaceDN w:val="0"/>
        <w:adjustRightInd w:val="0"/>
        <w:spacing w:after="60"/>
        <w:rPr>
          <w:b/>
          <w:bCs/>
          <w:color w:val="FF0000"/>
        </w:rPr>
      </w:pPr>
      <w:r>
        <w:rPr>
          <w:b/>
          <w:bCs/>
          <w:color w:val="FF0000"/>
        </w:rPr>
        <w:t>How to propose a technical solution to the Issue submitted using this form (we are using the MS Word revision marks feature (also known as track changes) to designate the modified text in a Change Request. Please use revision marks as instructed below):</w:t>
      </w:r>
    </w:p>
    <w:p w14:paraId="2FDA10C0" w14:textId="77777777" w:rsidR="006D4C72" w:rsidRDefault="006D4C72" w:rsidP="00072338">
      <w:pPr>
        <w:autoSpaceDE w:val="0"/>
        <w:autoSpaceDN w:val="0"/>
        <w:adjustRightInd w:val="0"/>
        <w:spacing w:after="60"/>
        <w:rPr>
          <w:b/>
          <w:bCs/>
          <w:color w:val="FF0000"/>
        </w:rPr>
      </w:pPr>
    </w:p>
    <w:p w14:paraId="5BC15F1A" w14:textId="77777777" w:rsidR="006D4C72" w:rsidRDefault="006D4C72" w:rsidP="00072338">
      <w:pPr>
        <w:autoSpaceDE w:val="0"/>
        <w:autoSpaceDN w:val="0"/>
        <w:adjustRightInd w:val="0"/>
        <w:spacing w:after="60"/>
        <w:rPr>
          <w:sz w:val="18"/>
          <w:szCs w:val="18"/>
        </w:rPr>
      </w:pPr>
      <w:r>
        <w:rPr>
          <w:sz w:val="18"/>
          <w:szCs w:val="18"/>
        </w:rPr>
        <w:t xml:space="preserve">Once the above Issue Report is filled out: </w:t>
      </w:r>
    </w:p>
    <w:p w14:paraId="246A61FB" w14:textId="77777777" w:rsidR="006D4C72" w:rsidRDefault="006D4C72" w:rsidP="00C643CE">
      <w:pPr>
        <w:numPr>
          <w:ilvl w:val="0"/>
          <w:numId w:val="2"/>
        </w:numPr>
        <w:autoSpaceDE w:val="0"/>
        <w:autoSpaceDN w:val="0"/>
        <w:adjustRightInd w:val="0"/>
        <w:spacing w:after="60"/>
        <w:ind w:left="720"/>
        <w:rPr>
          <w:sz w:val="18"/>
          <w:szCs w:val="18"/>
        </w:rPr>
      </w:pPr>
      <w:r>
        <w:rPr>
          <w:sz w:val="18"/>
          <w:szCs w:val="18"/>
        </w:rPr>
        <w:t xml:space="preserve">With “revision marks” disabled, copy the clause(s) from the </w:t>
      </w:r>
      <w:r w:rsidR="00927B4B">
        <w:rPr>
          <w:sz w:val="18"/>
          <w:szCs w:val="18"/>
        </w:rPr>
        <w:t xml:space="preserve">Word version of the </w:t>
      </w:r>
      <w:r>
        <w:rPr>
          <w:sz w:val="18"/>
          <w:szCs w:val="18"/>
        </w:rPr>
        <w:t xml:space="preserve">target specification subject to the Change Request into the following pages. </w:t>
      </w:r>
    </w:p>
    <w:p w14:paraId="203DA57D" w14:textId="77777777" w:rsidR="006D4C72" w:rsidRDefault="006D4C72" w:rsidP="00C643CE">
      <w:pPr>
        <w:numPr>
          <w:ilvl w:val="0"/>
          <w:numId w:val="2"/>
        </w:numPr>
        <w:autoSpaceDE w:val="0"/>
        <w:autoSpaceDN w:val="0"/>
        <w:adjustRightInd w:val="0"/>
        <w:spacing w:after="60"/>
        <w:ind w:left="720"/>
        <w:rPr>
          <w:sz w:val="18"/>
          <w:szCs w:val="18"/>
        </w:rPr>
      </w:pPr>
      <w:r>
        <w:rPr>
          <w:sz w:val="18"/>
          <w:szCs w:val="18"/>
        </w:rPr>
        <w:t xml:space="preserve">Then with “revision marks” enabled, make the changes to the clause(s). </w:t>
      </w:r>
    </w:p>
    <w:p w14:paraId="780274F0" w14:textId="77777777" w:rsidR="00927B4B" w:rsidRDefault="00927B4B" w:rsidP="00C643CE">
      <w:pPr>
        <w:numPr>
          <w:ilvl w:val="0"/>
          <w:numId w:val="2"/>
        </w:numPr>
        <w:autoSpaceDE w:val="0"/>
        <w:autoSpaceDN w:val="0"/>
        <w:adjustRightInd w:val="0"/>
        <w:spacing w:after="60"/>
        <w:ind w:left="720"/>
        <w:rPr>
          <w:sz w:val="18"/>
          <w:szCs w:val="18"/>
        </w:rPr>
      </w:pPr>
      <w:r>
        <w:rPr>
          <w:sz w:val="18"/>
          <w:szCs w:val="18"/>
        </w:rPr>
        <w:t xml:space="preserve">If the CR adds or modifies references or includes new </w:t>
      </w:r>
      <w:r w:rsidR="00334BE0">
        <w:rPr>
          <w:sz w:val="18"/>
          <w:szCs w:val="18"/>
        </w:rPr>
        <w:t>specification text</w:t>
      </w:r>
      <w:r>
        <w:rPr>
          <w:sz w:val="18"/>
          <w:szCs w:val="18"/>
        </w:rPr>
        <w:t>, include all references in the CR and use bookmarks to create the references.</w:t>
      </w:r>
    </w:p>
    <w:p w14:paraId="114D14CD" w14:textId="77777777" w:rsidR="00927B4B" w:rsidRDefault="00927B4B" w:rsidP="00C643CE">
      <w:pPr>
        <w:numPr>
          <w:ilvl w:val="0"/>
          <w:numId w:val="2"/>
        </w:numPr>
        <w:autoSpaceDE w:val="0"/>
        <w:autoSpaceDN w:val="0"/>
        <w:adjustRightInd w:val="0"/>
        <w:spacing w:after="60"/>
        <w:ind w:left="720"/>
        <w:rPr>
          <w:sz w:val="18"/>
          <w:szCs w:val="18"/>
        </w:rPr>
      </w:pPr>
      <w:r>
        <w:rPr>
          <w:sz w:val="18"/>
          <w:szCs w:val="18"/>
        </w:rPr>
        <w:t xml:space="preserve">Do not denote new </w:t>
      </w:r>
      <w:r w:rsidR="00E343AF">
        <w:rPr>
          <w:sz w:val="18"/>
          <w:szCs w:val="18"/>
        </w:rPr>
        <w:t>specification text</w:t>
      </w:r>
      <w:r>
        <w:rPr>
          <w:sz w:val="18"/>
          <w:szCs w:val="18"/>
        </w:rPr>
        <w:t>, clauses, acronyms, references, etc. with revision marks. Instead, highlight (as appropriate) with a com</w:t>
      </w:r>
      <w:r w:rsidR="00494797">
        <w:rPr>
          <w:sz w:val="18"/>
          <w:szCs w:val="18"/>
        </w:rPr>
        <w:t>ment with an instruction; e.g.,</w:t>
      </w:r>
      <w:r>
        <w:rPr>
          <w:sz w:val="18"/>
          <w:szCs w:val="18"/>
        </w:rPr>
        <w:t xml:space="preserve"> “Editor: New </w:t>
      </w:r>
      <w:r w:rsidR="00E343AF">
        <w:rPr>
          <w:sz w:val="18"/>
          <w:szCs w:val="18"/>
        </w:rPr>
        <w:t>text</w:t>
      </w:r>
      <w:r>
        <w:rPr>
          <w:sz w:val="18"/>
          <w:szCs w:val="18"/>
        </w:rPr>
        <w:t xml:space="preserve"> to be inserted after Clause </w:t>
      </w:r>
      <w:proofErr w:type="spellStart"/>
      <w:r>
        <w:rPr>
          <w:sz w:val="18"/>
          <w:szCs w:val="18"/>
        </w:rPr>
        <w:t>x.y.z</w:t>
      </w:r>
      <w:proofErr w:type="spellEnd"/>
      <w:r>
        <w:rPr>
          <w:sz w:val="18"/>
          <w:szCs w:val="18"/>
        </w:rPr>
        <w:t>”</w:t>
      </w:r>
      <w:r w:rsidR="00494797">
        <w:rPr>
          <w:sz w:val="18"/>
          <w:szCs w:val="18"/>
        </w:rPr>
        <w:t>.</w:t>
      </w:r>
    </w:p>
    <w:p w14:paraId="5523A874" w14:textId="77777777" w:rsidR="00927B4B" w:rsidRDefault="00494797" w:rsidP="00C643CE">
      <w:pPr>
        <w:numPr>
          <w:ilvl w:val="0"/>
          <w:numId w:val="2"/>
        </w:numPr>
        <w:autoSpaceDE w:val="0"/>
        <w:autoSpaceDN w:val="0"/>
        <w:adjustRightInd w:val="0"/>
        <w:spacing w:after="60"/>
        <w:ind w:left="720"/>
        <w:rPr>
          <w:sz w:val="18"/>
          <w:szCs w:val="18"/>
        </w:rPr>
      </w:pPr>
      <w:r>
        <w:rPr>
          <w:sz w:val="18"/>
          <w:szCs w:val="18"/>
        </w:rPr>
        <w:t>Do not</w:t>
      </w:r>
      <w:r w:rsidR="00927B4B">
        <w:rPr>
          <w:sz w:val="18"/>
          <w:szCs w:val="18"/>
        </w:rPr>
        <w:t xml:space="preserve"> try to force auto header numbering to work. When you copy in a headi</w:t>
      </w:r>
      <w:r>
        <w:rPr>
          <w:sz w:val="18"/>
          <w:szCs w:val="18"/>
        </w:rPr>
        <w:t xml:space="preserve">ng, delete the auto-number and </w:t>
      </w:r>
      <w:r w:rsidR="00927B4B">
        <w:rPr>
          <w:sz w:val="18"/>
          <w:szCs w:val="18"/>
        </w:rPr>
        <w:t>manually type in the correct number.</w:t>
      </w:r>
    </w:p>
    <w:p w14:paraId="54025BE2" w14:textId="77777777" w:rsidR="006D4C72" w:rsidRDefault="006D4C72">
      <w:pPr>
        <w:autoSpaceDE w:val="0"/>
        <w:autoSpaceDN w:val="0"/>
        <w:adjustRightInd w:val="0"/>
        <w:spacing w:after="120"/>
        <w:rPr>
          <w:sz w:val="18"/>
          <w:szCs w:val="18"/>
        </w:rPr>
      </w:pPr>
      <w:r>
        <w:rPr>
          <w:sz w:val="18"/>
          <w:szCs w:val="18"/>
        </w:rPr>
        <w:t>Note: if you are just submitting and issue and not submitting a technical solution, filling the second (and subsequent) page(s) is optional.</w:t>
      </w:r>
    </w:p>
    <w:p w14:paraId="798BBC99" w14:textId="77777777" w:rsidR="006D4C72" w:rsidRDefault="00445E03" w:rsidP="00D17C3B">
      <w:pPr>
        <w:rPr>
          <w:color w:val="FF0000"/>
          <w:sz w:val="36"/>
          <w:szCs w:val="28"/>
        </w:rPr>
      </w:pPr>
      <w:r>
        <w:br w:type="page"/>
      </w:r>
      <w:r w:rsidR="006D4C72">
        <w:rPr>
          <w:color w:val="FF0000"/>
          <w:sz w:val="36"/>
          <w:szCs w:val="28"/>
        </w:rPr>
        <w:lastRenderedPageBreak/>
        <w:t>******    Paste the Change Request content here     ******</w:t>
      </w:r>
    </w:p>
    <w:p w14:paraId="00CF2F13" w14:textId="77777777" w:rsidR="005348BF" w:rsidRDefault="005348BF" w:rsidP="007D66AC">
      <w:pPr>
        <w:spacing w:after="60" w:line="276" w:lineRule="auto"/>
        <w:jc w:val="left"/>
        <w:rPr>
          <w:rFonts w:ascii="Calibri" w:eastAsia="MS Mincho" w:hAnsi="Calibri" w:cs="Times New Roman"/>
          <w:spacing w:val="0"/>
          <w:sz w:val="22"/>
          <w:szCs w:val="22"/>
          <w:lang w:val="en-US" w:eastAsia="en-US"/>
        </w:rPr>
      </w:pPr>
    </w:p>
    <w:p w14:paraId="0F61ED72" w14:textId="68847570" w:rsidR="004C1C78" w:rsidRPr="00F6387C" w:rsidRDefault="00DA5BF8" w:rsidP="00F6387C">
      <w:pPr>
        <w:spacing w:after="60" w:line="276" w:lineRule="auto"/>
        <w:jc w:val="left"/>
        <w:rPr>
          <w:rFonts w:ascii="Calibri" w:eastAsia="MS Mincho" w:hAnsi="Calibri" w:cs="Times New Roman"/>
          <w:color w:val="FF0000"/>
          <w:spacing w:val="0"/>
          <w:sz w:val="24"/>
          <w:szCs w:val="22"/>
          <w:lang w:val="en-US" w:eastAsia="en-US"/>
        </w:rPr>
      </w:pPr>
      <w:r w:rsidRPr="00DA5BF8">
        <w:rPr>
          <w:rFonts w:ascii="Calibri" w:eastAsia="MS Mincho" w:hAnsi="Calibri" w:cs="Times New Roman"/>
          <w:color w:val="FF0000"/>
          <w:spacing w:val="0"/>
          <w:sz w:val="24"/>
          <w:szCs w:val="22"/>
          <w:lang w:val="en-US" w:eastAsia="en-US"/>
        </w:rPr>
        <w:t>***** First Change</w:t>
      </w:r>
    </w:p>
    <w:p w14:paraId="50D34FC8" w14:textId="77777777" w:rsidR="00BE79FE" w:rsidRDefault="00BE79FE" w:rsidP="004C1C78">
      <w:pPr>
        <w:rPr>
          <w:lang w:val="en-US"/>
        </w:rPr>
      </w:pPr>
    </w:p>
    <w:p w14:paraId="62126848" w14:textId="77777777" w:rsidR="00B51578" w:rsidRDefault="00B51578" w:rsidP="00B51578">
      <w:pPr>
        <w:pStyle w:val="Heading3"/>
        <w:tabs>
          <w:tab w:val="num" w:pos="851"/>
        </w:tabs>
      </w:pPr>
      <w:bookmarkStart w:id="10" w:name="_Ref451269454"/>
      <w:bookmarkStart w:id="11" w:name="_Toc509367163"/>
      <w:r w:rsidRPr="000B5351">
        <w:t>Interface</w:t>
      </w:r>
      <w:r>
        <w:t xml:space="preserve"> methods</w:t>
      </w:r>
      <w:bookmarkEnd w:id="10"/>
      <w:bookmarkEnd w:id="11"/>
    </w:p>
    <w:p w14:paraId="77378D1C" w14:textId="4C0B39D6" w:rsidR="00B51578" w:rsidRDefault="00F43996" w:rsidP="00F43996">
      <w:pPr>
        <w:pStyle w:val="Heading4"/>
        <w:numPr>
          <w:ilvl w:val="0"/>
          <w:numId w:val="0"/>
        </w:numPr>
      </w:pPr>
      <w:r>
        <w:t>7.6.3.1</w:t>
      </w:r>
      <w:r>
        <w:tab/>
      </w:r>
      <w:r w:rsidR="00B51578">
        <w:t>Overview</w:t>
      </w:r>
    </w:p>
    <w:p w14:paraId="292D6E26" w14:textId="77777777" w:rsidR="00B51578" w:rsidRDefault="00B51578" w:rsidP="00B51578">
      <w:pPr>
        <w:pStyle w:val="PARAGRAPH"/>
      </w:pPr>
      <w:r>
        <w:t xml:space="preserve">The </w:t>
      </w:r>
      <w:r>
        <w:rPr>
          <w:rFonts w:eastAsiaTheme="minorEastAsia"/>
          <w:lang w:eastAsia="ko-KR"/>
        </w:rPr>
        <w:t>OCF</w:t>
      </w:r>
      <w:r>
        <w:t xml:space="preserve">-defined Interfaces are listed in the table below: </w:t>
      </w:r>
    </w:p>
    <w:p w14:paraId="4EE76EC3" w14:textId="77777777" w:rsidR="00B51578" w:rsidRDefault="00B51578" w:rsidP="00B51578">
      <w:pPr>
        <w:pStyle w:val="TABLE-title"/>
      </w:pPr>
      <w:bookmarkStart w:id="12" w:name="_Toc509367561"/>
      <w:r w:rsidRPr="000D29DB">
        <w:t xml:space="preserve">Table </w:t>
      </w:r>
      <w:r w:rsidRPr="000D29DB">
        <w:fldChar w:fldCharType="begin"/>
      </w:r>
      <w:r w:rsidRPr="000D29DB">
        <w:instrText xml:space="preserve"> SEQ Table \* ARABIC </w:instrText>
      </w:r>
      <w:r w:rsidRPr="000D29DB">
        <w:fldChar w:fldCharType="separate"/>
      </w:r>
      <w:r>
        <w:rPr>
          <w:noProof/>
        </w:rPr>
        <w:t>1</w:t>
      </w:r>
      <w:r w:rsidRPr="000D29DB">
        <w:fldChar w:fldCharType="end"/>
      </w:r>
      <w:r w:rsidRPr="000D29DB">
        <w:t xml:space="preserve">. </w:t>
      </w:r>
      <w:commentRangeStart w:id="13"/>
      <w:r>
        <w:rPr>
          <w:rFonts w:eastAsiaTheme="minorEastAsia"/>
          <w:lang w:eastAsia="ko-KR"/>
        </w:rPr>
        <w:t>OCF</w:t>
      </w:r>
      <w:r>
        <w:rPr>
          <w:rFonts w:eastAsiaTheme="minorEastAsia" w:hint="eastAsia"/>
          <w:lang w:eastAsia="ko-KR"/>
        </w:rPr>
        <w:t xml:space="preserve"> </w:t>
      </w:r>
      <w:r>
        <w:t>standard Interfaces</w:t>
      </w:r>
      <w:bookmarkEnd w:id="12"/>
      <w:commentRangeEnd w:id="13"/>
      <w:r>
        <w:rPr>
          <w:rStyle w:val="CommentReference"/>
          <w:b w:val="0"/>
          <w:bCs w:val="0"/>
          <w:lang w:val="en-US"/>
        </w:rPr>
        <w:commentReference w:id="13"/>
      </w:r>
    </w:p>
    <w:tbl>
      <w:tblPr>
        <w:tblStyle w:val="GridTable41"/>
        <w:tblW w:w="9468" w:type="dxa"/>
        <w:tblLook w:val="0420" w:firstRow="1" w:lastRow="0" w:firstColumn="0" w:lastColumn="0" w:noHBand="0" w:noVBand="1"/>
      </w:tblPr>
      <w:tblGrid>
        <w:gridCol w:w="1394"/>
        <w:gridCol w:w="1585"/>
        <w:gridCol w:w="1331"/>
        <w:gridCol w:w="5158"/>
      </w:tblGrid>
      <w:tr w:rsidR="00B51578" w14:paraId="2B604A56" w14:textId="77777777" w:rsidTr="00EB3FE0">
        <w:trPr>
          <w:cnfStyle w:val="100000000000" w:firstRow="1" w:lastRow="0" w:firstColumn="0" w:lastColumn="0" w:oddVBand="0" w:evenVBand="0" w:oddHBand="0" w:evenHBand="0" w:firstRowFirstColumn="0" w:firstRowLastColumn="0" w:lastRowFirstColumn="0" w:lastRowLastColumn="0"/>
        </w:trPr>
        <w:tc>
          <w:tcPr>
            <w:tcW w:w="1260" w:type="dxa"/>
          </w:tcPr>
          <w:p w14:paraId="1F910935" w14:textId="77777777" w:rsidR="00B51578" w:rsidRPr="00875735" w:rsidRDefault="00B51578" w:rsidP="00EB3FE0">
            <w:pPr>
              <w:pStyle w:val="TABLE-col-heading"/>
              <w:rPr>
                <w:lang w:bidi="he-IL"/>
              </w:rPr>
            </w:pPr>
            <w:r w:rsidRPr="00875735">
              <w:rPr>
                <w:lang w:bidi="he-IL"/>
              </w:rPr>
              <w:t>Interface</w:t>
            </w:r>
          </w:p>
        </w:tc>
        <w:tc>
          <w:tcPr>
            <w:tcW w:w="1350" w:type="dxa"/>
          </w:tcPr>
          <w:p w14:paraId="1A1AEBFB" w14:textId="77777777" w:rsidR="00B51578" w:rsidRPr="00875735" w:rsidRDefault="00B51578" w:rsidP="00EB3FE0">
            <w:pPr>
              <w:pStyle w:val="TABLE-col-heading"/>
              <w:rPr>
                <w:lang w:bidi="he-IL"/>
              </w:rPr>
            </w:pPr>
            <w:r w:rsidRPr="00875735">
              <w:rPr>
                <w:lang w:bidi="he-IL"/>
              </w:rPr>
              <w:t>Name</w:t>
            </w:r>
          </w:p>
        </w:tc>
        <w:tc>
          <w:tcPr>
            <w:tcW w:w="1350" w:type="dxa"/>
          </w:tcPr>
          <w:p w14:paraId="15DBB8BB" w14:textId="77777777" w:rsidR="00B51578" w:rsidRPr="00875735" w:rsidRDefault="00B51578" w:rsidP="00EB3FE0">
            <w:pPr>
              <w:pStyle w:val="TABLE-col-heading"/>
              <w:rPr>
                <w:lang w:bidi="he-IL"/>
              </w:rPr>
            </w:pPr>
            <w:r>
              <w:rPr>
                <w:lang w:bidi="he-IL"/>
              </w:rPr>
              <w:t>Applicable Operations</w:t>
            </w:r>
          </w:p>
        </w:tc>
        <w:tc>
          <w:tcPr>
            <w:tcW w:w="5508" w:type="dxa"/>
          </w:tcPr>
          <w:p w14:paraId="294A886B" w14:textId="77777777" w:rsidR="00B51578" w:rsidRPr="00875735" w:rsidRDefault="00B51578" w:rsidP="00EB3FE0">
            <w:pPr>
              <w:pStyle w:val="TABLE-col-heading"/>
              <w:rPr>
                <w:lang w:bidi="he-IL"/>
              </w:rPr>
            </w:pPr>
            <w:r w:rsidRPr="00875735">
              <w:rPr>
                <w:lang w:bidi="he-IL"/>
              </w:rPr>
              <w:t>Description</w:t>
            </w:r>
          </w:p>
        </w:tc>
      </w:tr>
      <w:tr w:rsidR="00B51578" w14:paraId="5013791D" w14:textId="77777777" w:rsidTr="00EB3FE0">
        <w:trPr>
          <w:cnfStyle w:val="000000100000" w:firstRow="0" w:lastRow="0" w:firstColumn="0" w:lastColumn="0" w:oddVBand="0" w:evenVBand="0" w:oddHBand="1" w:evenHBand="0" w:firstRowFirstColumn="0" w:firstRowLastColumn="0" w:lastRowFirstColumn="0" w:lastRowLastColumn="0"/>
        </w:trPr>
        <w:tc>
          <w:tcPr>
            <w:tcW w:w="1260" w:type="dxa"/>
          </w:tcPr>
          <w:p w14:paraId="28109A70" w14:textId="77777777" w:rsidR="00B51578" w:rsidRDefault="00B51578" w:rsidP="00EB3FE0">
            <w:pPr>
              <w:pStyle w:val="TABLE-cell"/>
              <w:rPr>
                <w:lang w:bidi="he-IL"/>
              </w:rPr>
            </w:pPr>
            <w:r>
              <w:rPr>
                <w:lang w:bidi="he-IL"/>
              </w:rPr>
              <w:t>baseline</w:t>
            </w:r>
          </w:p>
        </w:tc>
        <w:tc>
          <w:tcPr>
            <w:tcW w:w="1350" w:type="dxa"/>
          </w:tcPr>
          <w:p w14:paraId="20018252" w14:textId="77777777" w:rsidR="00B51578" w:rsidRDefault="00B51578" w:rsidP="00EB3FE0">
            <w:pPr>
              <w:pStyle w:val="TABLE-cell"/>
              <w:rPr>
                <w:lang w:bidi="he-IL"/>
              </w:rPr>
            </w:pPr>
            <w:r>
              <w:rPr>
                <w:lang w:bidi="he-IL"/>
              </w:rPr>
              <w:t>“</w:t>
            </w:r>
            <w:proofErr w:type="spellStart"/>
            <w:r>
              <w:rPr>
                <w:lang w:bidi="he-IL"/>
              </w:rPr>
              <w:t>oic.</w:t>
            </w:r>
            <w:proofErr w:type="gramStart"/>
            <w:r>
              <w:rPr>
                <w:lang w:bidi="he-IL"/>
              </w:rPr>
              <w:t>if.baseline</w:t>
            </w:r>
            <w:proofErr w:type="spellEnd"/>
            <w:proofErr w:type="gramEnd"/>
            <w:r>
              <w:rPr>
                <w:lang w:bidi="he-IL"/>
              </w:rPr>
              <w:t>”</w:t>
            </w:r>
          </w:p>
        </w:tc>
        <w:tc>
          <w:tcPr>
            <w:tcW w:w="1350" w:type="dxa"/>
          </w:tcPr>
          <w:p w14:paraId="74F15023" w14:textId="77777777" w:rsidR="00B51578" w:rsidRDefault="00B51578" w:rsidP="00EB3FE0">
            <w:pPr>
              <w:pStyle w:val="TABLE-cell"/>
              <w:rPr>
                <w:lang w:bidi="he-IL"/>
              </w:rPr>
            </w:pPr>
            <w:r>
              <w:rPr>
                <w:lang w:bidi="he-IL"/>
              </w:rPr>
              <w:t>RETRIEVE, NOTIFY, UPDATE</w:t>
            </w:r>
          </w:p>
        </w:tc>
        <w:tc>
          <w:tcPr>
            <w:tcW w:w="5508" w:type="dxa"/>
          </w:tcPr>
          <w:p w14:paraId="689C5270" w14:textId="77777777" w:rsidR="00B51578" w:rsidRDefault="00B51578" w:rsidP="00EB3FE0">
            <w:pPr>
              <w:pStyle w:val="TABLE-cell"/>
              <w:rPr>
                <w:lang w:bidi="he-IL"/>
              </w:rPr>
            </w:pPr>
            <w:r>
              <w:rPr>
                <w:lang w:bidi="he-IL"/>
              </w:rPr>
              <w:t xml:space="preserve">The baseline Interface defines a view into all Properties of a Resource including the Meta Properties. This Interface is used to operate on the full Representation of a Resource. </w:t>
            </w:r>
          </w:p>
        </w:tc>
      </w:tr>
      <w:tr w:rsidR="00B51578" w14:paraId="0ECF3891" w14:textId="77777777" w:rsidTr="00EB3FE0">
        <w:tc>
          <w:tcPr>
            <w:tcW w:w="1260" w:type="dxa"/>
          </w:tcPr>
          <w:p w14:paraId="161A32FE" w14:textId="77777777" w:rsidR="00B51578" w:rsidRDefault="00B51578" w:rsidP="00EB3FE0">
            <w:pPr>
              <w:pStyle w:val="TABLE-cell"/>
              <w:rPr>
                <w:lang w:bidi="he-IL"/>
              </w:rPr>
            </w:pPr>
            <w:r>
              <w:rPr>
                <w:lang w:bidi="he-IL"/>
              </w:rPr>
              <w:t xml:space="preserve">links list </w:t>
            </w:r>
          </w:p>
        </w:tc>
        <w:tc>
          <w:tcPr>
            <w:tcW w:w="1350" w:type="dxa"/>
          </w:tcPr>
          <w:p w14:paraId="0622EB81" w14:textId="77777777" w:rsidR="00B51578" w:rsidRDefault="00B51578" w:rsidP="00EB3FE0">
            <w:pPr>
              <w:pStyle w:val="TABLE-cell"/>
              <w:rPr>
                <w:lang w:bidi="he-IL"/>
              </w:rPr>
            </w:pPr>
            <w:r>
              <w:rPr>
                <w:lang w:bidi="he-IL"/>
              </w:rPr>
              <w:t>“</w:t>
            </w:r>
            <w:proofErr w:type="spellStart"/>
            <w:r>
              <w:rPr>
                <w:lang w:bidi="he-IL"/>
              </w:rPr>
              <w:t>oic.</w:t>
            </w:r>
            <w:proofErr w:type="gramStart"/>
            <w:r>
              <w:rPr>
                <w:lang w:bidi="he-IL"/>
              </w:rPr>
              <w:t>if.ll</w:t>
            </w:r>
            <w:proofErr w:type="spellEnd"/>
            <w:proofErr w:type="gramEnd"/>
            <w:r>
              <w:rPr>
                <w:lang w:bidi="he-IL"/>
              </w:rPr>
              <w:t>”</w:t>
            </w:r>
          </w:p>
        </w:tc>
        <w:tc>
          <w:tcPr>
            <w:tcW w:w="1350" w:type="dxa"/>
          </w:tcPr>
          <w:p w14:paraId="04B1744E" w14:textId="77777777" w:rsidR="00B51578" w:rsidRDefault="00B51578" w:rsidP="00EB3FE0">
            <w:pPr>
              <w:pStyle w:val="TABLE-cell"/>
              <w:rPr>
                <w:lang w:bidi="he-IL"/>
              </w:rPr>
            </w:pPr>
            <w:r>
              <w:rPr>
                <w:lang w:bidi="he-IL"/>
              </w:rPr>
              <w:t>RETRIEVE,</w:t>
            </w:r>
          </w:p>
          <w:p w14:paraId="26C78FE8" w14:textId="77777777" w:rsidR="00B51578" w:rsidRDefault="00B51578" w:rsidP="00EB3FE0">
            <w:pPr>
              <w:pStyle w:val="TABLE-cell"/>
              <w:rPr>
                <w:lang w:bidi="he-IL"/>
              </w:rPr>
            </w:pPr>
            <w:r>
              <w:rPr>
                <w:lang w:bidi="he-IL"/>
              </w:rPr>
              <w:t>NOTIFY</w:t>
            </w:r>
          </w:p>
        </w:tc>
        <w:tc>
          <w:tcPr>
            <w:tcW w:w="5508" w:type="dxa"/>
          </w:tcPr>
          <w:p w14:paraId="50E87A44" w14:textId="77777777" w:rsidR="00B51578" w:rsidRDefault="00B51578" w:rsidP="00EB3FE0">
            <w:pPr>
              <w:pStyle w:val="TABLE-cell"/>
              <w:rPr>
                <w:lang w:bidi="he-IL"/>
              </w:rPr>
            </w:pPr>
            <w:r>
              <w:rPr>
                <w:lang w:bidi="he-IL"/>
              </w:rPr>
              <w:t>The ‘links list’ Interface provides a view into Links in a Collection (Resource).</w:t>
            </w:r>
          </w:p>
          <w:p w14:paraId="01A76B62" w14:textId="77777777" w:rsidR="00B51578" w:rsidRPr="00113C22" w:rsidRDefault="00B51578" w:rsidP="00EB3FE0">
            <w:pPr>
              <w:pStyle w:val="TABLE-cell"/>
              <w:rPr>
                <w:rFonts w:eastAsiaTheme="minorEastAsia"/>
                <w:lang w:eastAsia="ko-KR" w:bidi="he-IL"/>
              </w:rPr>
            </w:pPr>
            <w:r>
              <w:rPr>
                <w:lang w:bidi="he-IL"/>
              </w:rPr>
              <w:t xml:space="preserve">Since Links represent relationships to other Resources, the links list interfaces may be used to discover Resources with respect to a context. The discovery is done by retrieving Links to these Resources. For example: </w:t>
            </w:r>
            <w:proofErr w:type="gramStart"/>
            <w:r>
              <w:rPr>
                <w:lang w:bidi="he-IL"/>
              </w:rPr>
              <w:t>the</w:t>
            </w:r>
            <w:proofErr w:type="gramEnd"/>
            <w:r>
              <w:rPr>
                <w:lang w:bidi="he-IL"/>
              </w:rPr>
              <w:t xml:space="preserve"> Core Resource “/</w:t>
            </w:r>
            <w:proofErr w:type="spellStart"/>
            <w:r>
              <w:rPr>
                <w:lang w:bidi="he-IL"/>
              </w:rPr>
              <w:t>oic</w:t>
            </w:r>
            <w:proofErr w:type="spellEnd"/>
            <w:r>
              <w:rPr>
                <w:lang w:bidi="he-IL"/>
              </w:rPr>
              <w:t>/res” uses this Interface to allow discovery of Resource “hosted” on a Device.</w:t>
            </w:r>
          </w:p>
        </w:tc>
      </w:tr>
      <w:tr w:rsidR="00B51578" w14:paraId="5DBE8295" w14:textId="77777777" w:rsidTr="00EB3FE0">
        <w:trPr>
          <w:cnfStyle w:val="000000100000" w:firstRow="0" w:lastRow="0" w:firstColumn="0" w:lastColumn="0" w:oddVBand="0" w:evenVBand="0" w:oddHBand="1" w:evenHBand="0" w:firstRowFirstColumn="0" w:firstRowLastColumn="0" w:lastRowFirstColumn="0" w:lastRowLastColumn="0"/>
        </w:trPr>
        <w:tc>
          <w:tcPr>
            <w:tcW w:w="1260" w:type="dxa"/>
          </w:tcPr>
          <w:p w14:paraId="3EB9BB5D" w14:textId="77777777" w:rsidR="00B51578" w:rsidRDefault="00B51578" w:rsidP="00EB3FE0">
            <w:pPr>
              <w:pStyle w:val="TABLE-cell"/>
              <w:rPr>
                <w:lang w:bidi="he-IL"/>
              </w:rPr>
            </w:pPr>
            <w:r>
              <w:rPr>
                <w:lang w:bidi="he-IL"/>
              </w:rPr>
              <w:t>batch</w:t>
            </w:r>
          </w:p>
        </w:tc>
        <w:tc>
          <w:tcPr>
            <w:tcW w:w="1350" w:type="dxa"/>
          </w:tcPr>
          <w:p w14:paraId="7655B5F6" w14:textId="77777777" w:rsidR="00B51578" w:rsidRDefault="00B51578" w:rsidP="00EB3FE0">
            <w:pPr>
              <w:pStyle w:val="TABLE-cell"/>
              <w:rPr>
                <w:lang w:bidi="he-IL"/>
              </w:rPr>
            </w:pPr>
            <w:r>
              <w:rPr>
                <w:lang w:bidi="he-IL"/>
              </w:rPr>
              <w:t>“</w:t>
            </w:r>
            <w:proofErr w:type="spellStart"/>
            <w:r>
              <w:rPr>
                <w:lang w:bidi="he-IL"/>
              </w:rPr>
              <w:t>oic.</w:t>
            </w:r>
            <w:proofErr w:type="gramStart"/>
            <w:r>
              <w:rPr>
                <w:lang w:bidi="he-IL"/>
              </w:rPr>
              <w:t>if.b</w:t>
            </w:r>
            <w:proofErr w:type="spellEnd"/>
            <w:proofErr w:type="gramEnd"/>
            <w:r>
              <w:rPr>
                <w:lang w:bidi="he-IL"/>
              </w:rPr>
              <w:t>”</w:t>
            </w:r>
          </w:p>
        </w:tc>
        <w:tc>
          <w:tcPr>
            <w:tcW w:w="1350" w:type="dxa"/>
          </w:tcPr>
          <w:p w14:paraId="5132985A" w14:textId="77777777" w:rsidR="00B51578" w:rsidRDefault="00B51578" w:rsidP="00EB3FE0">
            <w:pPr>
              <w:pStyle w:val="TABLE-cell"/>
              <w:rPr>
                <w:lang w:bidi="he-IL"/>
              </w:rPr>
            </w:pPr>
            <w:r>
              <w:rPr>
                <w:lang w:bidi="he-IL"/>
              </w:rPr>
              <w:t>RETRIEVE, NOTIFY, UPDATE</w:t>
            </w:r>
          </w:p>
        </w:tc>
        <w:tc>
          <w:tcPr>
            <w:tcW w:w="5508" w:type="dxa"/>
          </w:tcPr>
          <w:p w14:paraId="1D0B8373" w14:textId="77777777" w:rsidR="00B51578" w:rsidRPr="00CE658F" w:rsidRDefault="00B51578" w:rsidP="00EB3FE0">
            <w:pPr>
              <w:pStyle w:val="TABLE-cell"/>
              <w:rPr>
                <w:b/>
                <w:lang w:bidi="he-IL"/>
              </w:rPr>
            </w:pPr>
            <w:r>
              <w:rPr>
                <w:lang w:bidi="he-IL"/>
              </w:rPr>
              <w:t>The batch Interface is used to interact with a collection of Resources at the same time. This also removes the need for the Client to first discover the Resources it is manipulating – the Server forwards the requests and aggregates the responses</w:t>
            </w:r>
          </w:p>
        </w:tc>
      </w:tr>
      <w:tr w:rsidR="00B51578" w14:paraId="76F40CA2" w14:textId="77777777" w:rsidTr="00EB3FE0">
        <w:tc>
          <w:tcPr>
            <w:tcW w:w="1260" w:type="dxa"/>
          </w:tcPr>
          <w:p w14:paraId="70A4639F" w14:textId="77777777" w:rsidR="00B51578" w:rsidRDefault="00B51578" w:rsidP="00EB3FE0">
            <w:pPr>
              <w:pStyle w:val="TABLE-cell"/>
              <w:rPr>
                <w:lang w:bidi="he-IL"/>
              </w:rPr>
            </w:pPr>
            <w:r>
              <w:rPr>
                <w:lang w:bidi="he-IL"/>
              </w:rPr>
              <w:t>read-only</w:t>
            </w:r>
          </w:p>
        </w:tc>
        <w:tc>
          <w:tcPr>
            <w:tcW w:w="1350" w:type="dxa"/>
          </w:tcPr>
          <w:p w14:paraId="6D8EAE44" w14:textId="77777777" w:rsidR="00B51578" w:rsidRDefault="00B51578" w:rsidP="00EB3FE0">
            <w:pPr>
              <w:pStyle w:val="TABLE-cell"/>
              <w:rPr>
                <w:lang w:bidi="he-IL"/>
              </w:rPr>
            </w:pPr>
            <w:r>
              <w:rPr>
                <w:lang w:bidi="he-IL"/>
              </w:rPr>
              <w:t>“</w:t>
            </w:r>
            <w:proofErr w:type="spellStart"/>
            <w:r>
              <w:rPr>
                <w:lang w:bidi="he-IL"/>
              </w:rPr>
              <w:t>oic.</w:t>
            </w:r>
            <w:proofErr w:type="gramStart"/>
            <w:r>
              <w:rPr>
                <w:lang w:bidi="he-IL"/>
              </w:rPr>
              <w:t>if.r</w:t>
            </w:r>
            <w:proofErr w:type="spellEnd"/>
            <w:proofErr w:type="gramEnd"/>
            <w:r>
              <w:rPr>
                <w:lang w:bidi="he-IL"/>
              </w:rPr>
              <w:t>”</w:t>
            </w:r>
          </w:p>
        </w:tc>
        <w:tc>
          <w:tcPr>
            <w:tcW w:w="1350" w:type="dxa"/>
          </w:tcPr>
          <w:p w14:paraId="15C048F0" w14:textId="77777777" w:rsidR="00B51578" w:rsidRDefault="00B51578" w:rsidP="00EB3FE0">
            <w:pPr>
              <w:pStyle w:val="TABLE-cell"/>
              <w:rPr>
                <w:lang w:bidi="he-IL"/>
              </w:rPr>
            </w:pPr>
            <w:r>
              <w:rPr>
                <w:lang w:bidi="he-IL"/>
              </w:rPr>
              <w:t>RETRIEVE NOTIFY</w:t>
            </w:r>
          </w:p>
        </w:tc>
        <w:tc>
          <w:tcPr>
            <w:tcW w:w="5508" w:type="dxa"/>
          </w:tcPr>
          <w:p w14:paraId="0CBAD7C3" w14:textId="77777777" w:rsidR="00B51578" w:rsidRDefault="00B51578" w:rsidP="00EB3FE0">
            <w:pPr>
              <w:pStyle w:val="TABLE-cell"/>
              <w:rPr>
                <w:lang w:bidi="he-IL"/>
              </w:rPr>
            </w:pPr>
            <w:r>
              <w:rPr>
                <w:lang w:bidi="he-IL"/>
              </w:rPr>
              <w:t>The read-only Interface exposes the Properties of a Resource that may be ‘read’. This Interface does not provide methods to update Properties or a Resource and so can only be used to ‘read’ Property Values.</w:t>
            </w:r>
          </w:p>
        </w:tc>
      </w:tr>
      <w:tr w:rsidR="00B51578" w14:paraId="545D158D" w14:textId="77777777" w:rsidTr="00EB3FE0">
        <w:trPr>
          <w:cnfStyle w:val="000000100000" w:firstRow="0" w:lastRow="0" w:firstColumn="0" w:lastColumn="0" w:oddVBand="0" w:evenVBand="0" w:oddHBand="1" w:evenHBand="0" w:firstRowFirstColumn="0" w:firstRowLastColumn="0" w:lastRowFirstColumn="0" w:lastRowLastColumn="0"/>
        </w:trPr>
        <w:tc>
          <w:tcPr>
            <w:tcW w:w="1260" w:type="dxa"/>
          </w:tcPr>
          <w:p w14:paraId="0B9596EB" w14:textId="77777777" w:rsidR="00B51578" w:rsidRDefault="00B51578" w:rsidP="00EB3FE0">
            <w:pPr>
              <w:pStyle w:val="TABLE-cell"/>
              <w:rPr>
                <w:lang w:bidi="he-IL"/>
              </w:rPr>
            </w:pPr>
            <w:r>
              <w:rPr>
                <w:lang w:bidi="he-IL"/>
              </w:rPr>
              <w:t>read-write</w:t>
            </w:r>
          </w:p>
        </w:tc>
        <w:tc>
          <w:tcPr>
            <w:tcW w:w="1350" w:type="dxa"/>
          </w:tcPr>
          <w:p w14:paraId="04CB76CA" w14:textId="77777777" w:rsidR="00B51578" w:rsidRDefault="00B51578" w:rsidP="00EB3FE0">
            <w:pPr>
              <w:pStyle w:val="TABLE-cell"/>
              <w:rPr>
                <w:lang w:bidi="he-IL"/>
              </w:rPr>
            </w:pPr>
            <w:r>
              <w:rPr>
                <w:lang w:bidi="he-IL"/>
              </w:rPr>
              <w:t>“oic.if.rw”</w:t>
            </w:r>
          </w:p>
        </w:tc>
        <w:tc>
          <w:tcPr>
            <w:tcW w:w="1350" w:type="dxa"/>
          </w:tcPr>
          <w:p w14:paraId="0C98C674" w14:textId="77777777" w:rsidR="00B51578" w:rsidRDefault="00B51578" w:rsidP="00EB3FE0">
            <w:pPr>
              <w:pStyle w:val="TABLE-cell"/>
              <w:rPr>
                <w:lang w:bidi="he-IL"/>
              </w:rPr>
            </w:pPr>
            <w:r>
              <w:rPr>
                <w:lang w:bidi="he-IL"/>
              </w:rPr>
              <w:t>RETRIEVE, NOTIFY, UPDATE</w:t>
            </w:r>
          </w:p>
        </w:tc>
        <w:tc>
          <w:tcPr>
            <w:tcW w:w="5508" w:type="dxa"/>
          </w:tcPr>
          <w:p w14:paraId="5C0203EA" w14:textId="77777777" w:rsidR="00B51578" w:rsidRDefault="00B51578" w:rsidP="00EB3FE0">
            <w:pPr>
              <w:pStyle w:val="TABLE-cell"/>
              <w:rPr>
                <w:lang w:bidi="he-IL"/>
              </w:rPr>
            </w:pPr>
            <w:r>
              <w:t>The read-write Interface exposes only those Properties that may be both ‘read’ and “written” and provides methods to read and write the Properties of a Resource.</w:t>
            </w:r>
          </w:p>
        </w:tc>
      </w:tr>
      <w:tr w:rsidR="00B51578" w14:paraId="005EC34C" w14:textId="77777777" w:rsidTr="00EB3FE0">
        <w:tc>
          <w:tcPr>
            <w:tcW w:w="1260" w:type="dxa"/>
          </w:tcPr>
          <w:p w14:paraId="1210B17F" w14:textId="77777777" w:rsidR="00B51578" w:rsidRDefault="00B51578" w:rsidP="00EB3FE0">
            <w:pPr>
              <w:pStyle w:val="TABLE-cell"/>
              <w:rPr>
                <w:lang w:bidi="he-IL"/>
              </w:rPr>
            </w:pPr>
            <w:r>
              <w:rPr>
                <w:lang w:bidi="he-IL"/>
              </w:rPr>
              <w:t>a</w:t>
            </w:r>
            <w:r w:rsidRPr="00553C8A">
              <w:rPr>
                <w:lang w:bidi="he-IL"/>
              </w:rPr>
              <w:t>ctuator</w:t>
            </w:r>
          </w:p>
        </w:tc>
        <w:tc>
          <w:tcPr>
            <w:tcW w:w="1350" w:type="dxa"/>
          </w:tcPr>
          <w:p w14:paraId="2575FE80" w14:textId="77777777" w:rsidR="00B51578" w:rsidRDefault="00B51578" w:rsidP="00EB3FE0">
            <w:pPr>
              <w:pStyle w:val="TABLE-cell"/>
              <w:rPr>
                <w:lang w:bidi="he-IL"/>
              </w:rPr>
            </w:pPr>
            <w:r>
              <w:rPr>
                <w:lang w:bidi="he-IL"/>
              </w:rPr>
              <w:t>“</w:t>
            </w:r>
            <w:proofErr w:type="spellStart"/>
            <w:r w:rsidRPr="00553C8A">
              <w:rPr>
                <w:lang w:bidi="he-IL"/>
              </w:rPr>
              <w:t>oic.</w:t>
            </w:r>
            <w:proofErr w:type="gramStart"/>
            <w:r w:rsidRPr="00553C8A">
              <w:rPr>
                <w:lang w:bidi="he-IL"/>
              </w:rPr>
              <w:t>if.a</w:t>
            </w:r>
            <w:proofErr w:type="spellEnd"/>
            <w:proofErr w:type="gramEnd"/>
            <w:r>
              <w:rPr>
                <w:lang w:bidi="he-IL"/>
              </w:rPr>
              <w:t>”</w:t>
            </w:r>
          </w:p>
        </w:tc>
        <w:tc>
          <w:tcPr>
            <w:tcW w:w="1350" w:type="dxa"/>
          </w:tcPr>
          <w:p w14:paraId="3AB1322B" w14:textId="77777777" w:rsidR="00B51578" w:rsidRDefault="00B51578" w:rsidP="00EB3FE0">
            <w:pPr>
              <w:pStyle w:val="TABLE-cell"/>
              <w:rPr>
                <w:lang w:bidi="he-IL"/>
              </w:rPr>
            </w:pPr>
            <w:r w:rsidRPr="00553C8A">
              <w:rPr>
                <w:lang w:bidi="he-IL"/>
              </w:rPr>
              <w:t xml:space="preserve">RETRIEVE, </w:t>
            </w:r>
            <w:r>
              <w:rPr>
                <w:lang w:bidi="he-IL"/>
              </w:rPr>
              <w:t xml:space="preserve">NOTIFY, </w:t>
            </w:r>
            <w:r w:rsidRPr="00553C8A">
              <w:rPr>
                <w:lang w:bidi="he-IL"/>
              </w:rPr>
              <w:t>UPDATE</w:t>
            </w:r>
          </w:p>
        </w:tc>
        <w:tc>
          <w:tcPr>
            <w:tcW w:w="5508" w:type="dxa"/>
          </w:tcPr>
          <w:p w14:paraId="3ADE61E8" w14:textId="77777777" w:rsidR="00B51578" w:rsidRDefault="00B51578" w:rsidP="00EB3FE0">
            <w:pPr>
              <w:pStyle w:val="TABLE-cell"/>
              <w:rPr>
                <w:lang w:bidi="he-IL"/>
              </w:rPr>
            </w:pPr>
            <w:r>
              <w:rPr>
                <w:lang w:bidi="he-IL"/>
              </w:rPr>
              <w:t>The actuator Interface is used to read or write the Properties of an actuator Resource.</w:t>
            </w:r>
          </w:p>
        </w:tc>
      </w:tr>
      <w:tr w:rsidR="00B51578" w14:paraId="71F1E376" w14:textId="77777777" w:rsidTr="00EB3FE0">
        <w:trPr>
          <w:cnfStyle w:val="000000100000" w:firstRow="0" w:lastRow="0" w:firstColumn="0" w:lastColumn="0" w:oddVBand="0" w:evenVBand="0" w:oddHBand="1" w:evenHBand="0" w:firstRowFirstColumn="0" w:firstRowLastColumn="0" w:lastRowFirstColumn="0" w:lastRowLastColumn="0"/>
        </w:trPr>
        <w:tc>
          <w:tcPr>
            <w:tcW w:w="1260" w:type="dxa"/>
          </w:tcPr>
          <w:p w14:paraId="4E76EF0F" w14:textId="77777777" w:rsidR="00B51578" w:rsidRDefault="00B51578" w:rsidP="00EB3FE0">
            <w:pPr>
              <w:pStyle w:val="TABLE-cell"/>
              <w:rPr>
                <w:lang w:bidi="he-IL"/>
              </w:rPr>
            </w:pPr>
            <w:r>
              <w:rPr>
                <w:lang w:bidi="he-IL"/>
              </w:rPr>
              <w:t>s</w:t>
            </w:r>
            <w:r w:rsidRPr="00553C8A">
              <w:rPr>
                <w:lang w:bidi="he-IL"/>
              </w:rPr>
              <w:t>ensor</w:t>
            </w:r>
          </w:p>
        </w:tc>
        <w:tc>
          <w:tcPr>
            <w:tcW w:w="1350" w:type="dxa"/>
          </w:tcPr>
          <w:p w14:paraId="43BDF1FC" w14:textId="77777777" w:rsidR="00B51578" w:rsidRDefault="00B51578" w:rsidP="00EB3FE0">
            <w:pPr>
              <w:pStyle w:val="TABLE-cell"/>
              <w:rPr>
                <w:lang w:bidi="he-IL"/>
              </w:rPr>
            </w:pPr>
            <w:r>
              <w:rPr>
                <w:lang w:bidi="he-IL"/>
              </w:rPr>
              <w:t>“</w:t>
            </w:r>
            <w:proofErr w:type="spellStart"/>
            <w:r w:rsidRPr="00553C8A">
              <w:rPr>
                <w:lang w:bidi="he-IL"/>
              </w:rPr>
              <w:t>oic.</w:t>
            </w:r>
            <w:proofErr w:type="gramStart"/>
            <w:r w:rsidRPr="00553C8A">
              <w:rPr>
                <w:lang w:bidi="he-IL"/>
              </w:rPr>
              <w:t>if.s</w:t>
            </w:r>
            <w:proofErr w:type="spellEnd"/>
            <w:proofErr w:type="gramEnd"/>
            <w:r>
              <w:rPr>
                <w:lang w:bidi="he-IL"/>
              </w:rPr>
              <w:t>”</w:t>
            </w:r>
          </w:p>
        </w:tc>
        <w:tc>
          <w:tcPr>
            <w:tcW w:w="1350" w:type="dxa"/>
          </w:tcPr>
          <w:p w14:paraId="68F9291C" w14:textId="77777777" w:rsidR="00B51578" w:rsidRDefault="00B51578" w:rsidP="00EB3FE0">
            <w:pPr>
              <w:pStyle w:val="TABLE-cell"/>
              <w:rPr>
                <w:lang w:bidi="he-IL"/>
              </w:rPr>
            </w:pPr>
            <w:r w:rsidRPr="00553C8A">
              <w:rPr>
                <w:lang w:bidi="he-IL"/>
              </w:rPr>
              <w:t>RETRIEVE</w:t>
            </w:r>
            <w:r>
              <w:rPr>
                <w:lang w:bidi="he-IL"/>
              </w:rPr>
              <w:t>, NOTIFY</w:t>
            </w:r>
          </w:p>
        </w:tc>
        <w:tc>
          <w:tcPr>
            <w:tcW w:w="5508" w:type="dxa"/>
          </w:tcPr>
          <w:p w14:paraId="39AB0BD6" w14:textId="77777777" w:rsidR="00B51578" w:rsidRDefault="00B51578" w:rsidP="00EB3FE0">
            <w:pPr>
              <w:pStyle w:val="TABLE-cell"/>
              <w:rPr>
                <w:lang w:bidi="he-IL"/>
              </w:rPr>
            </w:pPr>
            <w:r>
              <w:rPr>
                <w:lang w:bidi="he-IL"/>
              </w:rPr>
              <w:t>The sensor Interface is used to read the Properties of a sensor Resource.</w:t>
            </w:r>
          </w:p>
        </w:tc>
      </w:tr>
      <w:tr w:rsidR="00360312" w14:paraId="4F75799D" w14:textId="77777777" w:rsidTr="00EB3FE0">
        <w:tc>
          <w:tcPr>
            <w:tcW w:w="1260" w:type="dxa"/>
          </w:tcPr>
          <w:p w14:paraId="61A349DF" w14:textId="7F29F292" w:rsidR="00360312" w:rsidRDefault="00360312" w:rsidP="00EB3FE0">
            <w:pPr>
              <w:pStyle w:val="TABLE-cell"/>
              <w:rPr>
                <w:lang w:bidi="he-IL"/>
              </w:rPr>
            </w:pPr>
            <w:commentRangeStart w:id="14"/>
            <w:r>
              <w:rPr>
                <w:lang w:bidi="he-IL"/>
              </w:rPr>
              <w:t>create</w:t>
            </w:r>
            <w:commentRangeEnd w:id="14"/>
            <w:r w:rsidR="000F520C">
              <w:rPr>
                <w:rStyle w:val="CommentReference"/>
                <w:rFonts w:eastAsia="Times New Roman"/>
              </w:rPr>
              <w:commentReference w:id="14"/>
            </w:r>
          </w:p>
        </w:tc>
        <w:tc>
          <w:tcPr>
            <w:tcW w:w="1350" w:type="dxa"/>
          </w:tcPr>
          <w:p w14:paraId="5055C8A7" w14:textId="01BBBB75" w:rsidR="00360312" w:rsidRDefault="00360312" w:rsidP="00EB3FE0">
            <w:pPr>
              <w:pStyle w:val="TABLE-cell"/>
              <w:rPr>
                <w:lang w:bidi="he-IL"/>
              </w:rPr>
            </w:pPr>
            <w:r>
              <w:rPr>
                <w:lang w:bidi="he-IL"/>
              </w:rPr>
              <w:t>"</w:t>
            </w:r>
            <w:proofErr w:type="spellStart"/>
            <w:r>
              <w:rPr>
                <w:lang w:bidi="he-IL"/>
              </w:rPr>
              <w:t>oic.</w:t>
            </w:r>
            <w:proofErr w:type="gramStart"/>
            <w:r>
              <w:rPr>
                <w:lang w:bidi="he-IL"/>
              </w:rPr>
              <w:t>if.create</w:t>
            </w:r>
            <w:proofErr w:type="spellEnd"/>
            <w:proofErr w:type="gramEnd"/>
            <w:r>
              <w:rPr>
                <w:lang w:bidi="he-IL"/>
              </w:rPr>
              <w:t>"</w:t>
            </w:r>
          </w:p>
        </w:tc>
        <w:tc>
          <w:tcPr>
            <w:tcW w:w="1350" w:type="dxa"/>
          </w:tcPr>
          <w:p w14:paraId="05FF83F1" w14:textId="63445A18" w:rsidR="00360312" w:rsidRPr="00553C8A" w:rsidRDefault="00360312" w:rsidP="00360312">
            <w:pPr>
              <w:pStyle w:val="TABLE-cell"/>
              <w:rPr>
                <w:lang w:bidi="he-IL"/>
              </w:rPr>
            </w:pPr>
            <w:r>
              <w:rPr>
                <w:lang w:bidi="he-IL"/>
              </w:rPr>
              <w:t>CREATE</w:t>
            </w:r>
            <w:r w:rsidR="00BA5BA6">
              <w:rPr>
                <w:lang w:bidi="he-IL"/>
              </w:rPr>
              <w:t>, NOTIFY</w:t>
            </w:r>
          </w:p>
        </w:tc>
        <w:tc>
          <w:tcPr>
            <w:tcW w:w="5508" w:type="dxa"/>
          </w:tcPr>
          <w:p w14:paraId="36755CCA" w14:textId="34E8C23B" w:rsidR="00360312" w:rsidRDefault="00BA5BA6" w:rsidP="00EB3FE0">
            <w:pPr>
              <w:pStyle w:val="TABLE-cell"/>
              <w:rPr>
                <w:lang w:bidi="he-IL"/>
              </w:rPr>
            </w:pPr>
            <w:r>
              <w:rPr>
                <w:lang w:bidi="he-IL"/>
              </w:rPr>
              <w:t xml:space="preserve">The create interface is used to create new resources in a collection. </w:t>
            </w:r>
            <w:r w:rsidR="00A550E2">
              <w:rPr>
                <w:lang w:bidi="he-IL"/>
              </w:rPr>
              <w:t>Both the data item and a link pointing to it are created as a single atomic operation.</w:t>
            </w:r>
          </w:p>
        </w:tc>
      </w:tr>
      <w:tr w:rsidR="00360312" w14:paraId="719B73C9" w14:textId="77777777" w:rsidTr="00EB3FE0">
        <w:trPr>
          <w:cnfStyle w:val="000000100000" w:firstRow="0" w:lastRow="0" w:firstColumn="0" w:lastColumn="0" w:oddVBand="0" w:evenVBand="0" w:oddHBand="1" w:evenHBand="0" w:firstRowFirstColumn="0" w:firstRowLastColumn="0" w:lastRowFirstColumn="0" w:lastRowLastColumn="0"/>
        </w:trPr>
        <w:tc>
          <w:tcPr>
            <w:tcW w:w="1260" w:type="dxa"/>
          </w:tcPr>
          <w:p w14:paraId="634A49C2" w14:textId="074BD9B5" w:rsidR="00360312" w:rsidRDefault="00360312" w:rsidP="00EB3FE0">
            <w:pPr>
              <w:pStyle w:val="TABLE-cell"/>
              <w:rPr>
                <w:lang w:bidi="he-IL"/>
              </w:rPr>
            </w:pPr>
            <w:r>
              <w:rPr>
                <w:lang w:bidi="he-IL"/>
              </w:rPr>
              <w:t>delete</w:t>
            </w:r>
          </w:p>
        </w:tc>
        <w:tc>
          <w:tcPr>
            <w:tcW w:w="1350" w:type="dxa"/>
          </w:tcPr>
          <w:p w14:paraId="33FC8C84" w14:textId="1A131AF3" w:rsidR="00360312" w:rsidRDefault="00360312" w:rsidP="00EB3FE0">
            <w:pPr>
              <w:pStyle w:val="TABLE-cell"/>
              <w:rPr>
                <w:lang w:bidi="he-IL"/>
              </w:rPr>
            </w:pPr>
            <w:r>
              <w:rPr>
                <w:lang w:bidi="he-IL"/>
              </w:rPr>
              <w:t>"</w:t>
            </w:r>
            <w:proofErr w:type="spellStart"/>
            <w:r>
              <w:rPr>
                <w:lang w:bidi="he-IL"/>
              </w:rPr>
              <w:t>oic.</w:t>
            </w:r>
            <w:proofErr w:type="gramStart"/>
            <w:r>
              <w:rPr>
                <w:lang w:bidi="he-IL"/>
              </w:rPr>
              <w:t>if.delete</w:t>
            </w:r>
            <w:proofErr w:type="spellEnd"/>
            <w:proofErr w:type="gramEnd"/>
            <w:r>
              <w:rPr>
                <w:lang w:bidi="he-IL"/>
              </w:rPr>
              <w:t>"</w:t>
            </w:r>
          </w:p>
        </w:tc>
        <w:tc>
          <w:tcPr>
            <w:tcW w:w="1350" w:type="dxa"/>
          </w:tcPr>
          <w:p w14:paraId="7AA77326" w14:textId="504145D3" w:rsidR="00360312" w:rsidRPr="00553C8A" w:rsidRDefault="00360312" w:rsidP="00EB3FE0">
            <w:pPr>
              <w:pStyle w:val="TABLE-cell"/>
              <w:rPr>
                <w:lang w:bidi="he-IL"/>
              </w:rPr>
            </w:pPr>
            <w:r>
              <w:rPr>
                <w:lang w:bidi="he-IL"/>
              </w:rPr>
              <w:t>DELETE</w:t>
            </w:r>
            <w:r w:rsidR="00BA5BA6">
              <w:rPr>
                <w:lang w:bidi="he-IL"/>
              </w:rPr>
              <w:t>, NOTIFY</w:t>
            </w:r>
          </w:p>
        </w:tc>
        <w:tc>
          <w:tcPr>
            <w:tcW w:w="5508" w:type="dxa"/>
          </w:tcPr>
          <w:p w14:paraId="04F978C9" w14:textId="0307F5F5" w:rsidR="00360312" w:rsidRDefault="00A550E2" w:rsidP="00EB3FE0">
            <w:pPr>
              <w:pStyle w:val="TABLE-cell"/>
              <w:rPr>
                <w:lang w:bidi="he-IL"/>
              </w:rPr>
            </w:pPr>
            <w:r>
              <w:rPr>
                <w:lang w:bidi="he-IL"/>
              </w:rPr>
              <w:t xml:space="preserve">The delete interface is used to delete resources. </w:t>
            </w:r>
            <w:r w:rsidR="00BF3C74">
              <w:rPr>
                <w:lang w:bidi="he-IL"/>
              </w:rPr>
              <w:t>If a collection is deleted, all of the items within it are recursively deleted.</w:t>
            </w:r>
          </w:p>
        </w:tc>
      </w:tr>
      <w:tr w:rsidR="00360312" w14:paraId="1AE931D8" w14:textId="77777777" w:rsidTr="00EB3FE0">
        <w:tc>
          <w:tcPr>
            <w:tcW w:w="1260" w:type="dxa"/>
          </w:tcPr>
          <w:p w14:paraId="542C4346" w14:textId="03EBA23D" w:rsidR="00360312" w:rsidRDefault="00360312" w:rsidP="00EB3FE0">
            <w:pPr>
              <w:pStyle w:val="TABLE-cell"/>
              <w:rPr>
                <w:lang w:bidi="he-IL"/>
              </w:rPr>
            </w:pPr>
            <w:proofErr w:type="spellStart"/>
            <w:r>
              <w:rPr>
                <w:lang w:bidi="he-IL"/>
              </w:rPr>
              <w:t>linkupdate</w:t>
            </w:r>
            <w:proofErr w:type="spellEnd"/>
          </w:p>
        </w:tc>
        <w:tc>
          <w:tcPr>
            <w:tcW w:w="1350" w:type="dxa"/>
          </w:tcPr>
          <w:p w14:paraId="411DB0D1" w14:textId="69FD8C88" w:rsidR="00360312" w:rsidRDefault="00360312" w:rsidP="00EB3FE0">
            <w:pPr>
              <w:pStyle w:val="TABLE-cell"/>
              <w:rPr>
                <w:lang w:bidi="he-IL"/>
              </w:rPr>
            </w:pPr>
            <w:r>
              <w:rPr>
                <w:lang w:bidi="he-IL"/>
              </w:rPr>
              <w:t>"</w:t>
            </w:r>
            <w:proofErr w:type="spellStart"/>
            <w:r>
              <w:rPr>
                <w:lang w:bidi="he-IL"/>
              </w:rPr>
              <w:t>oic.</w:t>
            </w:r>
            <w:proofErr w:type="gramStart"/>
            <w:r>
              <w:rPr>
                <w:lang w:bidi="he-IL"/>
              </w:rPr>
              <w:t>if.linkupdate</w:t>
            </w:r>
            <w:proofErr w:type="spellEnd"/>
            <w:proofErr w:type="gramEnd"/>
            <w:r>
              <w:rPr>
                <w:lang w:bidi="he-IL"/>
              </w:rPr>
              <w:t>"</w:t>
            </w:r>
          </w:p>
        </w:tc>
        <w:tc>
          <w:tcPr>
            <w:tcW w:w="1350" w:type="dxa"/>
          </w:tcPr>
          <w:p w14:paraId="2B151A58" w14:textId="73209A33" w:rsidR="00360312" w:rsidRPr="00553C8A" w:rsidRDefault="00360312" w:rsidP="00EB3FE0">
            <w:pPr>
              <w:pStyle w:val="TABLE-cell"/>
              <w:rPr>
                <w:lang w:bidi="he-IL"/>
              </w:rPr>
            </w:pPr>
            <w:r>
              <w:rPr>
                <w:lang w:bidi="he-IL"/>
              </w:rPr>
              <w:t>UPDATE</w:t>
            </w:r>
            <w:r w:rsidR="00BA5BA6">
              <w:rPr>
                <w:lang w:bidi="he-IL"/>
              </w:rPr>
              <w:t>, NOTIFY</w:t>
            </w:r>
          </w:p>
        </w:tc>
        <w:tc>
          <w:tcPr>
            <w:tcW w:w="5508" w:type="dxa"/>
          </w:tcPr>
          <w:p w14:paraId="63A06255" w14:textId="69191618" w:rsidR="00360312" w:rsidRDefault="00BF3C74" w:rsidP="00EB3FE0">
            <w:pPr>
              <w:pStyle w:val="TABLE-cell"/>
              <w:rPr>
                <w:lang w:bidi="he-IL"/>
              </w:rPr>
            </w:pPr>
            <w:r>
              <w:rPr>
                <w:lang w:bidi="he-IL"/>
              </w:rPr>
              <w:t xml:space="preserve">The </w:t>
            </w:r>
            <w:proofErr w:type="spellStart"/>
            <w:r>
              <w:rPr>
                <w:lang w:bidi="he-IL"/>
              </w:rPr>
              <w:t>linkupdate</w:t>
            </w:r>
            <w:proofErr w:type="spellEnd"/>
            <w:r>
              <w:rPr>
                <w:lang w:bidi="he-IL"/>
              </w:rPr>
              <w:t xml:space="preserve"> interface is used to add, remove, or edit the contents of, the links in a collection.</w:t>
            </w:r>
          </w:p>
        </w:tc>
      </w:tr>
    </w:tbl>
    <w:p w14:paraId="67B01416" w14:textId="77777777" w:rsidR="00B51578" w:rsidRDefault="00B51578" w:rsidP="00B51578">
      <w:pPr>
        <w:pStyle w:val="PARAGRAPH"/>
      </w:pPr>
    </w:p>
    <w:p w14:paraId="5F3D4FAE" w14:textId="77777777" w:rsidR="00360312" w:rsidRDefault="00360312" w:rsidP="00B51578">
      <w:pPr>
        <w:pStyle w:val="PARAGRAPH"/>
      </w:pPr>
    </w:p>
    <w:p w14:paraId="44ECEC7E" w14:textId="4E26A764" w:rsidR="00B51578" w:rsidRPr="00360312" w:rsidRDefault="00360312" w:rsidP="00360312">
      <w:pPr>
        <w:spacing w:after="60" w:line="276" w:lineRule="auto"/>
        <w:jc w:val="left"/>
        <w:rPr>
          <w:rFonts w:ascii="Calibri" w:eastAsia="MS Mincho" w:hAnsi="Calibri" w:cs="Times New Roman"/>
          <w:color w:val="FF0000"/>
          <w:spacing w:val="0"/>
          <w:sz w:val="24"/>
          <w:szCs w:val="22"/>
          <w:lang w:val="en-US" w:eastAsia="en-US"/>
        </w:rPr>
      </w:pPr>
      <w:r w:rsidRPr="00DA5BF8">
        <w:rPr>
          <w:rFonts w:ascii="Calibri" w:eastAsia="MS Mincho" w:hAnsi="Calibri" w:cs="Times New Roman"/>
          <w:color w:val="FF0000"/>
          <w:spacing w:val="0"/>
          <w:sz w:val="24"/>
          <w:szCs w:val="22"/>
          <w:lang w:val="en-US" w:eastAsia="en-US"/>
        </w:rPr>
        <w:t xml:space="preserve">***** </w:t>
      </w:r>
      <w:r>
        <w:rPr>
          <w:rFonts w:ascii="Calibri" w:eastAsia="MS Mincho" w:hAnsi="Calibri" w:cs="Times New Roman"/>
          <w:color w:val="FF0000"/>
          <w:spacing w:val="0"/>
          <w:sz w:val="24"/>
          <w:szCs w:val="22"/>
          <w:lang w:val="en-US" w:eastAsia="en-US"/>
        </w:rPr>
        <w:t>Second</w:t>
      </w:r>
      <w:r w:rsidRPr="00DA5BF8">
        <w:rPr>
          <w:rFonts w:ascii="Calibri" w:eastAsia="MS Mincho" w:hAnsi="Calibri" w:cs="Times New Roman"/>
          <w:color w:val="FF0000"/>
          <w:spacing w:val="0"/>
          <w:sz w:val="24"/>
          <w:szCs w:val="22"/>
          <w:lang w:val="en-US" w:eastAsia="en-US"/>
        </w:rPr>
        <w:t xml:space="preserve"> Change</w:t>
      </w:r>
    </w:p>
    <w:p w14:paraId="503978E3" w14:textId="77777777" w:rsidR="00B51578" w:rsidRDefault="00B51578" w:rsidP="004C1C78">
      <w:pPr>
        <w:rPr>
          <w:lang w:val="en-US"/>
        </w:rPr>
      </w:pPr>
    </w:p>
    <w:p w14:paraId="24800BAE" w14:textId="19EB535C" w:rsidR="00BE79FE" w:rsidRDefault="00244A66" w:rsidP="00BE79FE">
      <w:pPr>
        <w:rPr>
          <w:b/>
          <w:lang w:val="en-US"/>
        </w:rPr>
      </w:pPr>
      <w:r>
        <w:rPr>
          <w:b/>
          <w:lang w:val="en-US"/>
        </w:rPr>
        <w:t>7.6.3.9</w:t>
      </w:r>
      <w:r w:rsidR="00BE79FE">
        <w:rPr>
          <w:b/>
          <w:lang w:val="en-US"/>
        </w:rPr>
        <w:tab/>
      </w:r>
      <w:r>
        <w:rPr>
          <w:b/>
          <w:lang w:val="en-US"/>
        </w:rPr>
        <w:t>C</w:t>
      </w:r>
      <w:r w:rsidR="00E90D73">
        <w:rPr>
          <w:b/>
          <w:lang w:val="en-US"/>
        </w:rPr>
        <w:t>reate</w:t>
      </w:r>
      <w:r>
        <w:rPr>
          <w:b/>
          <w:lang w:val="en-US"/>
        </w:rPr>
        <w:t xml:space="preserve"> Interface</w:t>
      </w:r>
    </w:p>
    <w:p w14:paraId="31BC10B9" w14:textId="4A01C592" w:rsidR="00F6387C" w:rsidRDefault="004906DA" w:rsidP="00F6387C">
      <w:pPr>
        <w:outlineLvl w:val="0"/>
        <w:rPr>
          <w:b/>
          <w:lang w:val="en-US"/>
        </w:rPr>
      </w:pPr>
      <w:r>
        <w:rPr>
          <w:b/>
          <w:lang w:val="en-US"/>
        </w:rPr>
        <w:t>7.6.3.9.1</w:t>
      </w:r>
      <w:r w:rsidR="00F6387C">
        <w:rPr>
          <w:b/>
          <w:lang w:val="en-US"/>
        </w:rPr>
        <w:tab/>
      </w:r>
      <w:r w:rsidR="00F6387C" w:rsidRPr="006A34A9">
        <w:rPr>
          <w:b/>
          <w:lang w:val="en-US"/>
        </w:rPr>
        <w:t>Overview</w:t>
      </w:r>
    </w:p>
    <w:p w14:paraId="5B92F0CB" w14:textId="5AB5F6C3" w:rsidR="00F6387C" w:rsidRDefault="003C4FE6" w:rsidP="00F6387C">
      <w:pPr>
        <w:outlineLvl w:val="0"/>
        <w:rPr>
          <w:lang w:val="en-US"/>
        </w:rPr>
      </w:pPr>
      <w:r>
        <w:rPr>
          <w:lang w:val="en-US"/>
        </w:rPr>
        <w:lastRenderedPageBreak/>
        <w:t xml:space="preserve">The Create Interface is used to create </w:t>
      </w:r>
      <w:r w:rsidR="00EC5431">
        <w:rPr>
          <w:lang w:val="en-US"/>
        </w:rPr>
        <w:t>resource instances in a collection.</w:t>
      </w:r>
      <w:r w:rsidR="002D4B0A">
        <w:rPr>
          <w:lang w:val="en-US"/>
        </w:rPr>
        <w:t xml:space="preserve"> An instance of a resource and a link pointing to the resource are created together, atomically, according to a client-supplied representation.</w:t>
      </w:r>
    </w:p>
    <w:p w14:paraId="174672DD" w14:textId="77777777" w:rsidR="00450CC5" w:rsidRDefault="00450CC5" w:rsidP="00F6387C">
      <w:pPr>
        <w:outlineLvl w:val="0"/>
        <w:rPr>
          <w:lang w:val="en-US"/>
        </w:rPr>
      </w:pPr>
    </w:p>
    <w:p w14:paraId="04B14581" w14:textId="1FC428B4" w:rsidR="00450CC5" w:rsidRDefault="00450CC5" w:rsidP="00F6387C">
      <w:pPr>
        <w:outlineLvl w:val="0"/>
        <w:rPr>
          <w:lang w:val="en-US"/>
        </w:rPr>
      </w:pPr>
      <w:r>
        <w:rPr>
          <w:lang w:val="en-US"/>
        </w:rPr>
        <w:t xml:space="preserve">The Create Interface supports two design patterns, one where the client provides the address for the created item, and another where the server provides the address for the created item. </w:t>
      </w:r>
    </w:p>
    <w:p w14:paraId="397A8692" w14:textId="77777777" w:rsidR="002D4B0A" w:rsidRDefault="002D4B0A" w:rsidP="00F6387C">
      <w:pPr>
        <w:outlineLvl w:val="0"/>
        <w:rPr>
          <w:lang w:val="en-US"/>
        </w:rPr>
      </w:pPr>
    </w:p>
    <w:p w14:paraId="2C1C6D59" w14:textId="15E0CC38" w:rsidR="002D4B0A" w:rsidRDefault="002D4B0A" w:rsidP="00F6387C">
      <w:pPr>
        <w:outlineLvl w:val="0"/>
        <w:rPr>
          <w:lang w:val="en-US"/>
        </w:rPr>
      </w:pPr>
      <w:r>
        <w:rPr>
          <w:lang w:val="en-US"/>
        </w:rPr>
        <w:t>The identifier "</w:t>
      </w:r>
      <w:proofErr w:type="spellStart"/>
      <w:r>
        <w:rPr>
          <w:lang w:val="en-US"/>
        </w:rPr>
        <w:t>oic.</w:t>
      </w:r>
      <w:proofErr w:type="gramStart"/>
      <w:r>
        <w:rPr>
          <w:lang w:val="en-US"/>
        </w:rPr>
        <w:t>if.create</w:t>
      </w:r>
      <w:proofErr w:type="spellEnd"/>
      <w:proofErr w:type="gramEnd"/>
      <w:r>
        <w:rPr>
          <w:lang w:val="en-US"/>
        </w:rPr>
        <w:t>" is used in the "if" property of a resource or link to indicate that the resource supports the Create Interface.</w:t>
      </w:r>
    </w:p>
    <w:p w14:paraId="7C77E894" w14:textId="77777777" w:rsidR="00EC5431" w:rsidRDefault="00EC5431" w:rsidP="00F6387C">
      <w:pPr>
        <w:outlineLvl w:val="0"/>
        <w:rPr>
          <w:lang w:val="en-US"/>
        </w:rPr>
      </w:pPr>
    </w:p>
    <w:p w14:paraId="1D6F270D" w14:textId="3EE46196" w:rsidR="00C641E3" w:rsidRDefault="00EA1B0E" w:rsidP="00F6387C">
      <w:pPr>
        <w:outlineLvl w:val="0"/>
        <w:rPr>
          <w:lang w:val="en-US"/>
        </w:rPr>
      </w:pPr>
      <w:r>
        <w:rPr>
          <w:lang w:val="en-US"/>
        </w:rPr>
        <w:t>A collection indicates which resource types it supports for created resources in its "</w:t>
      </w:r>
      <w:proofErr w:type="spellStart"/>
      <w:r>
        <w:rPr>
          <w:lang w:val="en-US"/>
        </w:rPr>
        <w:t>rts</w:t>
      </w:r>
      <w:proofErr w:type="spellEnd"/>
      <w:r>
        <w:rPr>
          <w:lang w:val="en-US"/>
        </w:rPr>
        <w:t>" property. If a client attempts to create a resource type which is not supported by the collection resource, the server shall return a</w:t>
      </w:r>
      <w:r w:rsidR="00307C19">
        <w:rPr>
          <w:lang w:val="en-US"/>
        </w:rPr>
        <w:t xml:space="preserve"> client</w:t>
      </w:r>
      <w:r>
        <w:rPr>
          <w:lang w:val="en-US"/>
        </w:rPr>
        <w:t xml:space="preserve"> err</w:t>
      </w:r>
      <w:r w:rsidR="00E91801">
        <w:rPr>
          <w:lang w:val="en-US"/>
        </w:rPr>
        <w:t>or</w:t>
      </w:r>
      <w:r w:rsidR="00307C19">
        <w:rPr>
          <w:lang w:val="en-US"/>
        </w:rPr>
        <w:t xml:space="preserve"> status</w:t>
      </w:r>
      <w:r w:rsidR="00E91801">
        <w:rPr>
          <w:lang w:val="en-US"/>
        </w:rPr>
        <w:t xml:space="preserve"> indicating "Bad Request"</w:t>
      </w:r>
      <w:r w:rsidR="00307C19">
        <w:rPr>
          <w:lang w:val="en-US"/>
        </w:rPr>
        <w:t xml:space="preserve"> (e.g. 400)</w:t>
      </w:r>
      <w:r w:rsidR="00E91801">
        <w:rPr>
          <w:lang w:val="en-US"/>
        </w:rPr>
        <w:t>.</w:t>
      </w:r>
    </w:p>
    <w:p w14:paraId="16D4DB1F" w14:textId="77777777" w:rsidR="00D9421E" w:rsidRDefault="00D9421E" w:rsidP="00F6387C">
      <w:pPr>
        <w:outlineLvl w:val="0"/>
        <w:rPr>
          <w:lang w:val="en-US"/>
        </w:rPr>
      </w:pPr>
    </w:p>
    <w:p w14:paraId="7EE70388" w14:textId="7F7F7F59" w:rsidR="00D9421E" w:rsidRDefault="00D9421E" w:rsidP="00F6387C">
      <w:pPr>
        <w:outlineLvl w:val="0"/>
        <w:rPr>
          <w:lang w:val="en-US"/>
        </w:rPr>
      </w:pPr>
      <w:r>
        <w:rPr>
          <w:lang w:val="en-US"/>
        </w:rPr>
        <w:t>Successful CREATE operations shall return a success code indicating "Created" (e.g. 201).</w:t>
      </w:r>
    </w:p>
    <w:p w14:paraId="12A313FF" w14:textId="77777777" w:rsidR="00EA1B0E" w:rsidRDefault="00EA1B0E" w:rsidP="00F6387C">
      <w:pPr>
        <w:outlineLvl w:val="0"/>
        <w:rPr>
          <w:lang w:val="en-US"/>
        </w:rPr>
      </w:pPr>
    </w:p>
    <w:p w14:paraId="5068AE89" w14:textId="26D76066" w:rsidR="00C641E3" w:rsidRDefault="00C641E3" w:rsidP="00C641E3">
      <w:pPr>
        <w:outlineLvl w:val="0"/>
        <w:rPr>
          <w:b/>
          <w:lang w:val="en-US"/>
        </w:rPr>
      </w:pPr>
      <w:r>
        <w:rPr>
          <w:b/>
          <w:lang w:val="en-US"/>
        </w:rPr>
        <w:t>7.6.3.9.2</w:t>
      </w:r>
      <w:r>
        <w:rPr>
          <w:b/>
          <w:lang w:val="en-US"/>
        </w:rPr>
        <w:tab/>
        <w:t>Data Format for CREATE</w:t>
      </w:r>
    </w:p>
    <w:p w14:paraId="2373313F" w14:textId="5B8D6AC6" w:rsidR="00C641E3" w:rsidRDefault="00C641E3" w:rsidP="00C641E3">
      <w:pPr>
        <w:outlineLvl w:val="0"/>
        <w:rPr>
          <w:lang w:val="en-US"/>
        </w:rPr>
      </w:pPr>
      <w:r>
        <w:rPr>
          <w:lang w:val="en-US"/>
        </w:rPr>
        <w:t>The data format for the Create Interface is similar to the data format for the Batch Interface. The Create Interface format consists of set of link parameters and a "rep" parameter which contains a representation for the created resource.</w:t>
      </w:r>
    </w:p>
    <w:p w14:paraId="23C8706A" w14:textId="77777777" w:rsidR="00C641E3" w:rsidRDefault="00C641E3" w:rsidP="00C641E3">
      <w:pPr>
        <w:outlineLvl w:val="0"/>
        <w:rPr>
          <w:ins w:id="15" w:author="Michael Koster" w:date="2018-06-20T02:06:00Z"/>
          <w:lang w:val="en-US"/>
        </w:rPr>
      </w:pPr>
    </w:p>
    <w:p w14:paraId="099E0BE7" w14:textId="7B7C7D05" w:rsidR="00B4519A" w:rsidRDefault="00B4519A" w:rsidP="00C641E3">
      <w:pPr>
        <w:outlineLvl w:val="0"/>
        <w:rPr>
          <w:ins w:id="16" w:author="Michael Koster" w:date="2018-06-20T02:06:00Z"/>
          <w:lang w:val="en-US"/>
        </w:rPr>
      </w:pPr>
      <w:ins w:id="17" w:author="Michael Koster" w:date="2018-06-20T02:06:00Z">
        <w:r>
          <w:rPr>
            <w:lang w:val="en-US"/>
          </w:rPr>
          <w:t>The representation supplied for the link pointing to the newly created resource shall contain at least the "</w:t>
        </w:r>
        <w:proofErr w:type="spellStart"/>
        <w:r>
          <w:rPr>
            <w:lang w:val="en-US"/>
          </w:rPr>
          <w:t>rt</w:t>
        </w:r>
        <w:proofErr w:type="spellEnd"/>
        <w:r>
          <w:rPr>
            <w:lang w:val="en-US"/>
          </w:rPr>
          <w:t xml:space="preserve">" and "if" link parameters, as shown in the </w:t>
        </w:r>
      </w:ins>
      <w:ins w:id="18" w:author="Michael Koster" w:date="2018-06-20T02:11:00Z">
        <w:r w:rsidR="006E4021">
          <w:rPr>
            <w:lang w:val="en-US"/>
          </w:rPr>
          <w:t xml:space="preserve">first two elements in the </w:t>
        </w:r>
      </w:ins>
      <w:ins w:id="19" w:author="Michael Koster" w:date="2018-06-20T02:06:00Z">
        <w:r>
          <w:rPr>
            <w:lang w:val="en-US"/>
          </w:rPr>
          <w:t>example below.</w:t>
        </w:r>
      </w:ins>
    </w:p>
    <w:p w14:paraId="0F3B4DA0" w14:textId="77777777" w:rsidR="00B4519A" w:rsidRDefault="00B4519A" w:rsidP="00C641E3">
      <w:pPr>
        <w:outlineLvl w:val="0"/>
        <w:rPr>
          <w:lang w:val="en-US"/>
        </w:rPr>
      </w:pPr>
    </w:p>
    <w:p w14:paraId="0B926267" w14:textId="1A8D8B64" w:rsidR="00B4519A" w:rsidRDefault="00C641E3" w:rsidP="00C641E3">
      <w:pPr>
        <w:outlineLvl w:val="0"/>
        <w:rPr>
          <w:ins w:id="20" w:author="Michael Koster" w:date="2018-06-20T02:06:00Z"/>
          <w:lang w:val="en-US"/>
        </w:rPr>
      </w:pPr>
      <w:r>
        <w:rPr>
          <w:lang w:val="en-US"/>
        </w:rPr>
        <w:t>The representation supplied for a created resource</w:t>
      </w:r>
      <w:ins w:id="21" w:author="Michael Koster" w:date="2018-06-20T02:05:00Z">
        <w:r w:rsidR="00B4519A">
          <w:rPr>
            <w:lang w:val="en-US"/>
          </w:rPr>
          <w:t>, in the value of the "rep" element,</w:t>
        </w:r>
      </w:ins>
      <w:r>
        <w:rPr>
          <w:lang w:val="en-US"/>
        </w:rPr>
        <w:t xml:space="preserve"> shall </w:t>
      </w:r>
      <w:ins w:id="22" w:author="Michael Koster" w:date="2018-06-20T02:11:00Z">
        <w:r w:rsidR="006E4021">
          <w:rPr>
            <w:lang w:val="en-US"/>
          </w:rPr>
          <w:t xml:space="preserve">also </w:t>
        </w:r>
      </w:ins>
      <w:r>
        <w:rPr>
          <w:lang w:val="en-US"/>
        </w:rPr>
        <w:t>contain at least the "if" property, the "</w:t>
      </w:r>
      <w:proofErr w:type="spellStart"/>
      <w:r>
        <w:rPr>
          <w:lang w:val="en-US"/>
        </w:rPr>
        <w:t>rt</w:t>
      </w:r>
      <w:proofErr w:type="spellEnd"/>
      <w:r>
        <w:rPr>
          <w:lang w:val="en-US"/>
        </w:rPr>
        <w:t xml:space="preserve">" property, and </w:t>
      </w:r>
      <w:ins w:id="23" w:author="Michael Koster" w:date="2018-06-20T02:11:00Z">
        <w:r w:rsidR="006E4021">
          <w:rPr>
            <w:lang w:val="en-US"/>
          </w:rPr>
          <w:t xml:space="preserve">shall additionally contain </w:t>
        </w:r>
      </w:ins>
      <w:r>
        <w:rPr>
          <w:lang w:val="en-US"/>
        </w:rPr>
        <w:t xml:space="preserve">all mandatory properties required by the resource type to be created. </w:t>
      </w:r>
    </w:p>
    <w:p w14:paraId="69269E91" w14:textId="77777777" w:rsidR="00B4519A" w:rsidRDefault="00B4519A" w:rsidP="00C641E3">
      <w:pPr>
        <w:outlineLvl w:val="0"/>
        <w:rPr>
          <w:ins w:id="24" w:author="Michael Koster" w:date="2018-06-20T02:08:00Z"/>
          <w:lang w:val="en-US"/>
        </w:rPr>
      </w:pPr>
    </w:p>
    <w:p w14:paraId="3E9FCBD9" w14:textId="23014A00" w:rsidR="00B4519A" w:rsidRDefault="006E4021" w:rsidP="00C641E3">
      <w:pPr>
        <w:outlineLvl w:val="0"/>
        <w:rPr>
          <w:ins w:id="25" w:author="Michael Koster" w:date="2018-06-20T02:08:00Z"/>
          <w:lang w:val="en-US"/>
        </w:rPr>
      </w:pPr>
      <w:ins w:id="26" w:author="Michael Koster" w:date="2018-06-20T02:12:00Z">
        <w:r>
          <w:rPr>
            <w:lang w:val="en-US"/>
          </w:rPr>
          <w:t>Note that t</w:t>
        </w:r>
      </w:ins>
      <w:ins w:id="27" w:author="Michael Koster" w:date="2018-06-20T02:08:00Z">
        <w:r w:rsidR="00B4519A">
          <w:rPr>
            <w:lang w:val="en-US"/>
          </w:rPr>
          <w:t xml:space="preserve">he </w:t>
        </w:r>
      </w:ins>
      <w:ins w:id="28" w:author="Michael Koster" w:date="2018-06-20T02:13:00Z">
        <w:r>
          <w:rPr>
            <w:lang w:val="en-US"/>
          </w:rPr>
          <w:t xml:space="preserve">mandatory </w:t>
        </w:r>
      </w:ins>
      <w:ins w:id="29" w:author="Michael Koster" w:date="2018-06-20T02:08:00Z">
        <w:r w:rsidR="00B4519A">
          <w:rPr>
            <w:lang w:val="en-US"/>
          </w:rPr>
          <w:t>"</w:t>
        </w:r>
        <w:proofErr w:type="spellStart"/>
        <w:r w:rsidR="00B4519A">
          <w:rPr>
            <w:lang w:val="en-US"/>
          </w:rPr>
          <w:t>rt</w:t>
        </w:r>
        <w:proofErr w:type="spellEnd"/>
        <w:r w:rsidR="00B4519A">
          <w:rPr>
            <w:lang w:val="en-US"/>
          </w:rPr>
          <w:t xml:space="preserve">" and "if" values are included in both the link </w:t>
        </w:r>
      </w:ins>
      <w:ins w:id="30" w:author="Michael Koster" w:date="2018-06-20T02:12:00Z">
        <w:r>
          <w:rPr>
            <w:lang w:val="en-US"/>
          </w:rPr>
          <w:t>parameters</w:t>
        </w:r>
      </w:ins>
      <w:ins w:id="31" w:author="Michael Koster" w:date="2018-06-20T02:08:00Z">
        <w:r w:rsidR="00B4519A">
          <w:rPr>
            <w:lang w:val="en-US"/>
          </w:rPr>
          <w:t xml:space="preserve"> and the resource properties</w:t>
        </w:r>
      </w:ins>
      <w:ins w:id="32" w:author="Michael Koster" w:date="2018-06-20T02:10:00Z">
        <w:r w:rsidR="00B4519A">
          <w:rPr>
            <w:lang w:val="en-US"/>
          </w:rPr>
          <w:t xml:space="preserve"> of the resource creation payload</w:t>
        </w:r>
      </w:ins>
      <w:ins w:id="33" w:author="Michael Koster" w:date="2018-06-20T02:08:00Z">
        <w:r w:rsidR="00B4519A">
          <w:rPr>
            <w:lang w:val="en-US"/>
          </w:rPr>
          <w:t>.</w:t>
        </w:r>
      </w:ins>
    </w:p>
    <w:p w14:paraId="4172E4C0" w14:textId="77777777" w:rsidR="00B4519A" w:rsidRDefault="00B4519A" w:rsidP="00C641E3">
      <w:pPr>
        <w:outlineLvl w:val="0"/>
        <w:rPr>
          <w:ins w:id="34" w:author="Michael Koster" w:date="2018-06-20T02:06:00Z"/>
          <w:lang w:val="en-US"/>
        </w:rPr>
      </w:pPr>
    </w:p>
    <w:p w14:paraId="5B4606B8" w14:textId="09D5C657" w:rsidR="00C641E3" w:rsidRDefault="00307C19" w:rsidP="00C641E3">
      <w:pPr>
        <w:outlineLvl w:val="0"/>
        <w:rPr>
          <w:lang w:val="en-US"/>
        </w:rPr>
      </w:pPr>
      <w:r>
        <w:rPr>
          <w:lang w:val="en-US"/>
        </w:rPr>
        <w:t>If the supplied representation does not contain all of the required elements, the server shall return a client error status indicating "Bad Request" (e.g. 400).</w:t>
      </w:r>
    </w:p>
    <w:p w14:paraId="50AE4D14" w14:textId="77777777" w:rsidR="00C641E3" w:rsidRDefault="00C641E3" w:rsidP="00C641E3">
      <w:pPr>
        <w:outlineLvl w:val="0"/>
        <w:rPr>
          <w:lang w:val="en-US"/>
        </w:rPr>
      </w:pPr>
    </w:p>
    <w:p w14:paraId="41CCD9B9" w14:textId="21138BF0" w:rsidR="000C308E" w:rsidRDefault="000C308E" w:rsidP="000C308E">
      <w:pPr>
        <w:jc w:val="center"/>
        <w:outlineLvl w:val="0"/>
        <w:rPr>
          <w:b/>
          <w:lang w:val="en-US"/>
        </w:rPr>
      </w:pPr>
      <w:r w:rsidRPr="00171CFC">
        <w:rPr>
          <w:b/>
          <w:lang w:val="en-US"/>
        </w:rPr>
        <w:t xml:space="preserve">Example </w:t>
      </w:r>
      <w:r>
        <w:rPr>
          <w:b/>
          <w:lang w:val="en-US"/>
        </w:rPr>
        <w:t xml:space="preserve">Representation </w:t>
      </w:r>
      <w:r w:rsidR="00751B8D">
        <w:rPr>
          <w:b/>
          <w:lang w:val="en-US"/>
        </w:rPr>
        <w:t xml:space="preserve">supplied </w:t>
      </w:r>
      <w:r>
        <w:rPr>
          <w:b/>
          <w:lang w:val="en-US"/>
        </w:rPr>
        <w:t xml:space="preserve">to </w:t>
      </w:r>
      <w:r w:rsidR="00883941">
        <w:rPr>
          <w:b/>
          <w:lang w:val="en-US"/>
        </w:rPr>
        <w:t xml:space="preserve">a </w:t>
      </w:r>
      <w:r w:rsidR="00751B8D">
        <w:rPr>
          <w:b/>
          <w:lang w:val="en-US"/>
        </w:rPr>
        <w:t>CREATE operation</w:t>
      </w:r>
      <w:r>
        <w:rPr>
          <w:b/>
          <w:lang w:val="en-US"/>
        </w:rPr>
        <w:t xml:space="preserve"> </w:t>
      </w:r>
    </w:p>
    <w:p w14:paraId="6AC959A8" w14:textId="77777777" w:rsidR="000C308E" w:rsidRPr="00171CFC" w:rsidRDefault="000C308E" w:rsidP="000C308E">
      <w:pPr>
        <w:jc w:val="center"/>
        <w:outlineLvl w:val="0"/>
        <w:rPr>
          <w:b/>
          <w:lang w:val="en-US"/>
        </w:rPr>
      </w:pPr>
    </w:p>
    <w:tbl>
      <w:tblPr>
        <w:tblStyle w:val="TableGrid"/>
        <w:tblW w:w="0" w:type="auto"/>
        <w:tblInd w:w="1908" w:type="dxa"/>
        <w:shd w:val="clear" w:color="auto" w:fill="F2F2F2" w:themeFill="background1" w:themeFillShade="F2"/>
        <w:tblLook w:val="04A0" w:firstRow="1" w:lastRow="0" w:firstColumn="1" w:lastColumn="0" w:noHBand="0" w:noVBand="1"/>
      </w:tblPr>
      <w:tblGrid>
        <w:gridCol w:w="5672"/>
      </w:tblGrid>
      <w:tr w:rsidR="000C308E" w14:paraId="7A9C3EF7" w14:textId="77777777" w:rsidTr="00EB3FE0">
        <w:trPr>
          <w:cantSplit/>
          <w:trHeight w:val="1225"/>
        </w:trPr>
        <w:tc>
          <w:tcPr>
            <w:tcW w:w="5672" w:type="dxa"/>
            <w:shd w:val="clear" w:color="auto" w:fill="F2F2F2" w:themeFill="background1" w:themeFillShade="F2"/>
          </w:tcPr>
          <w:p w14:paraId="49817EDD" w14:textId="3B188136" w:rsidR="000C308E" w:rsidRPr="00D66A92" w:rsidRDefault="000C308E" w:rsidP="00EB3FE0">
            <w:pPr>
              <w:jc w:val="left"/>
              <w:rPr>
                <w:rFonts w:ascii="Courier New" w:hAnsi="Courier New" w:cs="Courier New"/>
                <w:sz w:val="20"/>
                <w:szCs w:val="20"/>
              </w:rPr>
            </w:pPr>
            <w:r w:rsidRPr="00D66A92">
              <w:rPr>
                <w:rFonts w:ascii="Courier New" w:hAnsi="Courier New" w:cs="Courier New"/>
                <w:sz w:val="20"/>
                <w:szCs w:val="20"/>
              </w:rPr>
              <w:t>{</w:t>
            </w:r>
          </w:p>
          <w:p w14:paraId="07ECAF71" w14:textId="7164AF23" w:rsidR="000C308E" w:rsidRPr="00D66A92" w:rsidDel="00B4519A" w:rsidRDefault="000C308E" w:rsidP="00EB3FE0">
            <w:pPr>
              <w:jc w:val="left"/>
              <w:rPr>
                <w:del w:id="35" w:author="Michael Koster" w:date="2018-06-20T02:08:00Z"/>
                <w:rFonts w:ascii="Courier New" w:hAnsi="Courier New" w:cs="Courier New"/>
                <w:sz w:val="20"/>
                <w:szCs w:val="20"/>
              </w:rPr>
            </w:pPr>
            <w:del w:id="36" w:author="Michael Koster" w:date="2018-06-20T02:08:00Z">
              <w:r w:rsidRPr="00D66A92" w:rsidDel="00B4519A">
                <w:rPr>
                  <w:rFonts w:ascii="Courier New" w:hAnsi="Courier New" w:cs="Courier New"/>
                  <w:sz w:val="20"/>
                  <w:szCs w:val="20"/>
                </w:rPr>
                <w:delText xml:space="preserve"> </w:delText>
              </w:r>
              <w:r w:rsidR="000F061C" w:rsidDel="00B4519A">
                <w:rPr>
                  <w:rFonts w:ascii="Courier New" w:hAnsi="Courier New" w:cs="Courier New"/>
                  <w:sz w:val="20"/>
                  <w:szCs w:val="20"/>
                </w:rPr>
                <w:delText xml:space="preserve"> </w:delText>
              </w:r>
              <w:r w:rsidRPr="00D66A92" w:rsidDel="00B4519A">
                <w:rPr>
                  <w:rFonts w:ascii="Courier New" w:hAnsi="Courier New" w:cs="Courier New"/>
                  <w:sz w:val="20"/>
                  <w:szCs w:val="20"/>
                </w:rPr>
                <w:delText>"</w:delText>
              </w:r>
              <w:r w:rsidR="000F061C" w:rsidDel="00B4519A">
                <w:rPr>
                  <w:rFonts w:ascii="Courier New" w:hAnsi="Courier New" w:cs="Courier New"/>
                  <w:sz w:val="20"/>
                  <w:szCs w:val="20"/>
                </w:rPr>
                <w:delText>ins</w:delText>
              </w:r>
              <w:r w:rsidRPr="00D66A92" w:rsidDel="00B4519A">
                <w:rPr>
                  <w:rFonts w:ascii="Courier New" w:hAnsi="Courier New" w:cs="Courier New"/>
                  <w:sz w:val="20"/>
                  <w:szCs w:val="20"/>
                </w:rPr>
                <w:delText>": "</w:delText>
              </w:r>
              <w:r w:rsidR="00EC790B" w:rsidDel="00B4519A">
                <w:rPr>
                  <w:rFonts w:ascii="Courier New" w:hAnsi="Courier New" w:cs="Courier New"/>
                  <w:sz w:val="20"/>
                  <w:szCs w:val="20"/>
                </w:rPr>
                <w:delText>thermostat-input</w:delText>
              </w:r>
              <w:r w:rsidRPr="00D66A92" w:rsidDel="00B4519A">
                <w:rPr>
                  <w:rFonts w:ascii="Courier New" w:hAnsi="Courier New" w:cs="Courier New"/>
                  <w:sz w:val="20"/>
                  <w:szCs w:val="20"/>
                </w:rPr>
                <w:delText>",</w:delText>
              </w:r>
            </w:del>
          </w:p>
          <w:p w14:paraId="63341611" w14:textId="6953EC13" w:rsidR="00B4519A" w:rsidRPr="00D66A92" w:rsidRDefault="00B4519A" w:rsidP="00B4519A">
            <w:pPr>
              <w:jc w:val="left"/>
              <w:rPr>
                <w:ins w:id="37" w:author="Michael Koster" w:date="2018-06-20T02:05:00Z"/>
                <w:rFonts w:ascii="Courier New" w:hAnsi="Courier New" w:cs="Courier New"/>
                <w:sz w:val="20"/>
                <w:szCs w:val="20"/>
              </w:rPr>
            </w:pPr>
            <w:ins w:id="38" w:author="Michael Koster" w:date="2018-06-20T02:05:00Z">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w:t>
              </w:r>
              <w:proofErr w:type="spellStart"/>
              <w:r w:rsidRPr="00D66A92">
                <w:rPr>
                  <w:rFonts w:ascii="Courier New" w:hAnsi="Courier New" w:cs="Courier New"/>
                  <w:sz w:val="20"/>
                  <w:szCs w:val="20"/>
                </w:rPr>
                <w:t>rt</w:t>
              </w:r>
              <w:proofErr w:type="spellEnd"/>
              <w:r w:rsidRPr="00D66A92">
                <w:rPr>
                  <w:rFonts w:ascii="Courier New" w:hAnsi="Courier New" w:cs="Courier New"/>
                  <w:sz w:val="20"/>
                  <w:szCs w:val="20"/>
                </w:rPr>
                <w:t>": ["</w:t>
              </w:r>
              <w:proofErr w:type="spellStart"/>
              <w:r w:rsidRPr="00D66A92">
                <w:rPr>
                  <w:rFonts w:ascii="Courier New" w:hAnsi="Courier New" w:cs="Courier New"/>
                  <w:sz w:val="20"/>
                  <w:szCs w:val="20"/>
                </w:rPr>
                <w:t>oic.</w:t>
              </w:r>
              <w:proofErr w:type="gramStart"/>
              <w:r w:rsidRPr="00D66A92">
                <w:rPr>
                  <w:rFonts w:ascii="Courier New" w:hAnsi="Courier New" w:cs="Courier New"/>
                  <w:sz w:val="20"/>
                  <w:szCs w:val="20"/>
                </w:rPr>
                <w:t>r.temperature</w:t>
              </w:r>
              <w:proofErr w:type="spellEnd"/>
              <w:proofErr w:type="gramEnd"/>
              <w:r w:rsidRPr="00D66A92">
                <w:rPr>
                  <w:rFonts w:ascii="Courier New" w:hAnsi="Courier New" w:cs="Courier New"/>
                  <w:sz w:val="20"/>
                  <w:szCs w:val="20"/>
                </w:rPr>
                <w:t>"],</w:t>
              </w:r>
            </w:ins>
          </w:p>
          <w:p w14:paraId="603F66B6" w14:textId="0673BB1F" w:rsidR="00B4519A" w:rsidRDefault="00B4519A" w:rsidP="00B4519A">
            <w:pPr>
              <w:jc w:val="left"/>
              <w:rPr>
                <w:ins w:id="39" w:author="Michael Koster" w:date="2018-06-20T02:05:00Z"/>
                <w:rFonts w:ascii="Courier New" w:hAnsi="Courier New" w:cs="Courier New"/>
                <w:sz w:val="20"/>
                <w:szCs w:val="20"/>
              </w:rPr>
            </w:pPr>
            <w:ins w:id="40" w:author="Michael Koster" w:date="2018-06-20T02:05:00Z">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"if": ["oic.</w:t>
              </w:r>
              <w:proofErr w:type="gramStart"/>
              <w:r w:rsidRPr="00D66A92">
                <w:rPr>
                  <w:rFonts w:ascii="Courier New" w:hAnsi="Courier New" w:cs="Courier New"/>
                  <w:sz w:val="20"/>
                  <w:szCs w:val="20"/>
                </w:rPr>
                <w:t>if.a</w:t>
              </w:r>
              <w:proofErr w:type="gramEnd"/>
              <w:r w:rsidRPr="00D66A92">
                <w:rPr>
                  <w:rFonts w:ascii="Courier New" w:hAnsi="Courier New" w:cs="Courier New"/>
                  <w:sz w:val="20"/>
                  <w:szCs w:val="20"/>
                </w:rPr>
                <w:t>","</w:t>
              </w:r>
              <w:proofErr w:type="spellStart"/>
              <w:r w:rsidRPr="00D66A92">
                <w:rPr>
                  <w:rFonts w:ascii="Courier New" w:hAnsi="Courier New" w:cs="Courier New"/>
                  <w:sz w:val="20"/>
                  <w:szCs w:val="20"/>
                </w:rPr>
                <w:t>oic.if.baseline</w:t>
              </w:r>
              <w:proofErr w:type="spellEnd"/>
              <w:r w:rsidRPr="00D66A92">
                <w:rPr>
                  <w:rFonts w:ascii="Courier New" w:hAnsi="Courier New" w:cs="Courier New"/>
                  <w:sz w:val="20"/>
                  <w:szCs w:val="20"/>
                </w:rPr>
                <w:t>"]</w:t>
              </w:r>
              <w:r>
                <w:rPr>
                  <w:rFonts w:ascii="Courier New" w:hAnsi="Courier New" w:cs="Courier New"/>
                  <w:sz w:val="20"/>
                  <w:szCs w:val="20"/>
                </w:rPr>
                <w:t>,</w:t>
              </w:r>
            </w:ins>
          </w:p>
          <w:p w14:paraId="3290C513" w14:textId="77777777" w:rsidR="00FF2D8F" w:rsidRPr="00D66A92" w:rsidRDefault="00FF2D8F" w:rsidP="00FF2D8F">
            <w:pPr>
              <w:jc w:val="left"/>
              <w:rPr>
                <w:ins w:id="41" w:author="Michael Koster" w:date="2018-06-20T02:15:00Z"/>
                <w:rFonts w:ascii="Courier New" w:hAnsi="Courier New" w:cs="Courier New"/>
                <w:sz w:val="20"/>
                <w:szCs w:val="20"/>
              </w:rPr>
            </w:pPr>
            <w:ins w:id="42" w:author="Michael Koster" w:date="2018-06-20T02:15:00Z">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w:t>
              </w:r>
              <w:r>
                <w:rPr>
                  <w:rFonts w:ascii="Courier New" w:hAnsi="Courier New" w:cs="Courier New"/>
                  <w:sz w:val="20"/>
                  <w:szCs w:val="20"/>
                </w:rPr>
                <w:t>ins</w:t>
              </w:r>
              <w:r w:rsidRPr="00D66A92">
                <w:rPr>
                  <w:rFonts w:ascii="Courier New" w:hAnsi="Courier New" w:cs="Courier New"/>
                  <w:sz w:val="20"/>
                  <w:szCs w:val="20"/>
                </w:rPr>
                <w:t xml:space="preserve">": </w:t>
              </w:r>
              <w:r>
                <w:rPr>
                  <w:rFonts w:ascii="Courier New" w:hAnsi="Courier New" w:cs="Courier New"/>
                  <w:sz w:val="20"/>
                  <w:szCs w:val="20"/>
                </w:rPr>
                <w:t>"thermostat-input"</w:t>
              </w:r>
              <w:r w:rsidRPr="00D66A92">
                <w:rPr>
                  <w:rFonts w:ascii="Courier New" w:hAnsi="Courier New" w:cs="Courier New"/>
                  <w:sz w:val="20"/>
                  <w:szCs w:val="20"/>
                </w:rPr>
                <w:t>,</w:t>
              </w:r>
            </w:ins>
          </w:p>
          <w:p w14:paraId="1E133CA6" w14:textId="094A4498" w:rsidR="000C308E" w:rsidRPr="00D66A92" w:rsidRDefault="000C308E" w:rsidP="00EB3FE0">
            <w:pPr>
              <w:jc w:val="left"/>
              <w:rPr>
                <w:rFonts w:ascii="Courier New" w:hAnsi="Courier New" w:cs="Courier New"/>
                <w:sz w:val="20"/>
                <w:szCs w:val="20"/>
              </w:rPr>
            </w:pPr>
            <w:r w:rsidRPr="00D66A92">
              <w:rPr>
                <w:rFonts w:ascii="Courier New" w:hAnsi="Courier New" w:cs="Courier New"/>
                <w:sz w:val="20"/>
                <w:szCs w:val="20"/>
              </w:rPr>
              <w:t xml:space="preserve"> </w:t>
            </w:r>
            <w:r w:rsidR="000F061C">
              <w:rPr>
                <w:rFonts w:ascii="Courier New" w:hAnsi="Courier New" w:cs="Courier New"/>
                <w:sz w:val="20"/>
                <w:szCs w:val="20"/>
              </w:rPr>
              <w:t xml:space="preserve"> </w:t>
            </w:r>
            <w:r w:rsidRPr="00D66A92">
              <w:rPr>
                <w:rFonts w:ascii="Courier New" w:hAnsi="Courier New" w:cs="Courier New"/>
                <w:sz w:val="20"/>
                <w:szCs w:val="20"/>
              </w:rPr>
              <w:t>"re</w:t>
            </w:r>
            <w:r w:rsidR="000F061C">
              <w:rPr>
                <w:rFonts w:ascii="Courier New" w:hAnsi="Courier New" w:cs="Courier New"/>
                <w:sz w:val="20"/>
                <w:szCs w:val="20"/>
              </w:rPr>
              <w:t>p</w:t>
            </w:r>
            <w:r w:rsidRPr="00D66A92">
              <w:rPr>
                <w:rFonts w:ascii="Courier New" w:hAnsi="Courier New" w:cs="Courier New"/>
                <w:sz w:val="20"/>
                <w:szCs w:val="20"/>
              </w:rPr>
              <w:t xml:space="preserve">": </w:t>
            </w:r>
            <w:r w:rsidR="000F061C">
              <w:rPr>
                <w:rFonts w:ascii="Courier New" w:hAnsi="Courier New" w:cs="Courier New"/>
                <w:sz w:val="20"/>
                <w:szCs w:val="20"/>
              </w:rPr>
              <w:t>{</w:t>
            </w:r>
          </w:p>
          <w:p w14:paraId="630A616D" w14:textId="01362B54" w:rsidR="000C308E" w:rsidRPr="00D66A92" w:rsidRDefault="000C308E" w:rsidP="00EB3FE0">
            <w:pPr>
              <w:jc w:val="left"/>
              <w:rPr>
                <w:rFonts w:ascii="Courier New" w:hAnsi="Courier New" w:cs="Courier New"/>
                <w:sz w:val="20"/>
                <w:szCs w:val="20"/>
              </w:rPr>
            </w:pPr>
            <w:r w:rsidRPr="00D66A92">
              <w:rPr>
                <w:rFonts w:ascii="Courier New" w:hAnsi="Courier New" w:cs="Courier New"/>
                <w:sz w:val="20"/>
                <w:szCs w:val="20"/>
              </w:rPr>
              <w:t xml:space="preserve"> </w:t>
            </w:r>
            <w:r w:rsidR="000F061C">
              <w:rPr>
                <w:rFonts w:ascii="Courier New" w:hAnsi="Courier New" w:cs="Courier New"/>
                <w:sz w:val="20"/>
                <w:szCs w:val="20"/>
              </w:rPr>
              <w:t xml:space="preserve">   </w:t>
            </w:r>
            <w:r w:rsidRPr="00D66A92">
              <w:rPr>
                <w:rFonts w:ascii="Courier New" w:hAnsi="Courier New" w:cs="Courier New"/>
                <w:sz w:val="20"/>
                <w:szCs w:val="20"/>
              </w:rPr>
              <w:t>"</w:t>
            </w:r>
            <w:proofErr w:type="spellStart"/>
            <w:r w:rsidRPr="00D66A92">
              <w:rPr>
                <w:rFonts w:ascii="Courier New" w:hAnsi="Courier New" w:cs="Courier New"/>
                <w:sz w:val="20"/>
                <w:szCs w:val="20"/>
              </w:rPr>
              <w:t>rt</w:t>
            </w:r>
            <w:proofErr w:type="spellEnd"/>
            <w:r w:rsidRPr="00D66A92">
              <w:rPr>
                <w:rFonts w:ascii="Courier New" w:hAnsi="Courier New" w:cs="Courier New"/>
                <w:sz w:val="20"/>
                <w:szCs w:val="20"/>
              </w:rPr>
              <w:t>": ["</w:t>
            </w:r>
            <w:proofErr w:type="spellStart"/>
            <w:r w:rsidRPr="00D66A92">
              <w:rPr>
                <w:rFonts w:ascii="Courier New" w:hAnsi="Courier New" w:cs="Courier New"/>
                <w:sz w:val="20"/>
                <w:szCs w:val="20"/>
              </w:rPr>
              <w:t>oic.</w:t>
            </w:r>
            <w:proofErr w:type="gramStart"/>
            <w:r w:rsidRPr="00D66A92">
              <w:rPr>
                <w:rFonts w:ascii="Courier New" w:hAnsi="Courier New" w:cs="Courier New"/>
                <w:sz w:val="20"/>
                <w:szCs w:val="20"/>
              </w:rPr>
              <w:t>r.temperature</w:t>
            </w:r>
            <w:proofErr w:type="spellEnd"/>
            <w:proofErr w:type="gramEnd"/>
            <w:r w:rsidRPr="00D66A92">
              <w:rPr>
                <w:rFonts w:ascii="Courier New" w:hAnsi="Courier New" w:cs="Courier New"/>
                <w:sz w:val="20"/>
                <w:szCs w:val="20"/>
              </w:rPr>
              <w:t>"],</w:t>
            </w:r>
          </w:p>
          <w:p w14:paraId="20488A7C" w14:textId="1628DA29" w:rsidR="000C308E" w:rsidRDefault="000C308E" w:rsidP="00EB3FE0">
            <w:pPr>
              <w:jc w:val="left"/>
              <w:rPr>
                <w:rFonts w:ascii="Courier New" w:hAnsi="Courier New" w:cs="Courier New"/>
                <w:sz w:val="20"/>
                <w:szCs w:val="20"/>
              </w:rPr>
            </w:pPr>
            <w:r w:rsidRPr="00D66A92">
              <w:rPr>
                <w:rFonts w:ascii="Courier New" w:hAnsi="Courier New" w:cs="Courier New"/>
                <w:sz w:val="20"/>
                <w:szCs w:val="20"/>
              </w:rPr>
              <w:t xml:space="preserve"> </w:t>
            </w:r>
            <w:r w:rsidR="000F061C">
              <w:rPr>
                <w:rFonts w:ascii="Courier New" w:hAnsi="Courier New" w:cs="Courier New"/>
                <w:sz w:val="20"/>
                <w:szCs w:val="20"/>
              </w:rPr>
              <w:t xml:space="preserve">   </w:t>
            </w:r>
            <w:r w:rsidRPr="00D66A92">
              <w:rPr>
                <w:rFonts w:ascii="Courier New" w:hAnsi="Courier New" w:cs="Courier New"/>
                <w:sz w:val="20"/>
                <w:szCs w:val="20"/>
              </w:rPr>
              <w:t>"if": ["oic.</w:t>
            </w:r>
            <w:proofErr w:type="gramStart"/>
            <w:r w:rsidRPr="00D66A92">
              <w:rPr>
                <w:rFonts w:ascii="Courier New" w:hAnsi="Courier New" w:cs="Courier New"/>
                <w:sz w:val="20"/>
                <w:szCs w:val="20"/>
              </w:rPr>
              <w:t>if.a</w:t>
            </w:r>
            <w:proofErr w:type="gramEnd"/>
            <w:r w:rsidRPr="00D66A92">
              <w:rPr>
                <w:rFonts w:ascii="Courier New" w:hAnsi="Courier New" w:cs="Courier New"/>
                <w:sz w:val="20"/>
                <w:szCs w:val="20"/>
              </w:rPr>
              <w:t>","</w:t>
            </w:r>
            <w:proofErr w:type="spellStart"/>
            <w:r w:rsidRPr="00D66A92">
              <w:rPr>
                <w:rFonts w:ascii="Courier New" w:hAnsi="Courier New" w:cs="Courier New"/>
                <w:sz w:val="20"/>
                <w:szCs w:val="20"/>
              </w:rPr>
              <w:t>oic.if.baseline</w:t>
            </w:r>
            <w:proofErr w:type="spellEnd"/>
            <w:r w:rsidRPr="00D66A92">
              <w:rPr>
                <w:rFonts w:ascii="Courier New" w:hAnsi="Courier New" w:cs="Courier New"/>
                <w:sz w:val="20"/>
                <w:szCs w:val="20"/>
              </w:rPr>
              <w:t>"]</w:t>
            </w:r>
            <w:r w:rsidR="00755E5F">
              <w:rPr>
                <w:rFonts w:ascii="Courier New" w:hAnsi="Courier New" w:cs="Courier New"/>
                <w:sz w:val="20"/>
                <w:szCs w:val="20"/>
              </w:rPr>
              <w:t>,</w:t>
            </w:r>
          </w:p>
          <w:p w14:paraId="3E4012A8" w14:textId="3621C7B7" w:rsidR="00755E5F" w:rsidRDefault="00755E5F" w:rsidP="00EB3FE0">
            <w:pPr>
              <w:jc w:val="left"/>
              <w:rPr>
                <w:rFonts w:ascii="Courier New" w:hAnsi="Courier New" w:cs="Courier New"/>
                <w:sz w:val="20"/>
                <w:szCs w:val="20"/>
              </w:rPr>
            </w:pPr>
            <w:r>
              <w:rPr>
                <w:rFonts w:ascii="Courier New" w:hAnsi="Courier New" w:cs="Courier New"/>
                <w:sz w:val="20"/>
                <w:szCs w:val="20"/>
              </w:rPr>
              <w:t xml:space="preserve">    "temperature": 20</w:t>
            </w:r>
          </w:p>
          <w:p w14:paraId="35634510" w14:textId="3C5D524D" w:rsidR="000F061C" w:rsidRPr="00D66A92" w:rsidRDefault="000F061C" w:rsidP="00EB3FE0">
            <w:pPr>
              <w:jc w:val="left"/>
              <w:rPr>
                <w:rFonts w:ascii="Courier New" w:hAnsi="Courier New" w:cs="Courier New"/>
                <w:sz w:val="20"/>
                <w:szCs w:val="20"/>
              </w:rPr>
            </w:pPr>
            <w:r>
              <w:rPr>
                <w:rFonts w:ascii="Courier New" w:hAnsi="Courier New" w:cs="Courier New"/>
                <w:sz w:val="20"/>
                <w:szCs w:val="20"/>
              </w:rPr>
              <w:t xml:space="preserve">  }</w:t>
            </w:r>
          </w:p>
          <w:p w14:paraId="19F58281" w14:textId="77777777" w:rsidR="000C308E" w:rsidRPr="00346B20" w:rsidRDefault="000C308E" w:rsidP="00EB3FE0">
            <w:pPr>
              <w:jc w:val="left"/>
              <w:rPr>
                <w:i/>
              </w:rPr>
            </w:pPr>
            <w:r w:rsidRPr="00D66A92">
              <w:rPr>
                <w:rFonts w:ascii="Courier New" w:hAnsi="Courier New" w:cs="Courier New"/>
                <w:sz w:val="20"/>
                <w:szCs w:val="20"/>
              </w:rPr>
              <w:t>}</w:t>
            </w:r>
          </w:p>
        </w:tc>
      </w:tr>
    </w:tbl>
    <w:p w14:paraId="65DAEC7A" w14:textId="77777777" w:rsidR="000C308E" w:rsidRDefault="000C308E" w:rsidP="00C641E3">
      <w:pPr>
        <w:outlineLvl w:val="0"/>
        <w:rPr>
          <w:lang w:val="en-US"/>
        </w:rPr>
      </w:pPr>
    </w:p>
    <w:p w14:paraId="1AAEDFCF" w14:textId="77777777" w:rsidR="000C308E" w:rsidRDefault="000C308E" w:rsidP="00C641E3">
      <w:pPr>
        <w:outlineLvl w:val="0"/>
        <w:rPr>
          <w:lang w:val="en-US"/>
        </w:rPr>
      </w:pPr>
    </w:p>
    <w:p w14:paraId="47F5225D" w14:textId="056A31B6" w:rsidR="00C641E3" w:rsidRDefault="00C641E3" w:rsidP="00C641E3">
      <w:pPr>
        <w:outlineLvl w:val="0"/>
        <w:rPr>
          <w:lang w:val="en-US"/>
        </w:rPr>
      </w:pPr>
      <w:r>
        <w:rPr>
          <w:lang w:val="en-US"/>
        </w:rPr>
        <w:t>The representation returned when a resource is successfully created shall contain the "</w:t>
      </w:r>
      <w:proofErr w:type="spellStart"/>
      <w:r>
        <w:rPr>
          <w:lang w:val="en-US"/>
        </w:rPr>
        <w:t>href</w:t>
      </w:r>
      <w:proofErr w:type="spellEnd"/>
      <w:r>
        <w:rPr>
          <w:lang w:val="en-US"/>
        </w:rPr>
        <w:t>", "if", and "</w:t>
      </w:r>
      <w:proofErr w:type="spellStart"/>
      <w:r>
        <w:rPr>
          <w:lang w:val="en-US"/>
        </w:rPr>
        <w:t>rt</w:t>
      </w:r>
      <w:proofErr w:type="spellEnd"/>
      <w:r>
        <w:rPr>
          <w:lang w:val="en-US"/>
        </w:rPr>
        <w:t xml:space="preserve">" link parameters, in addition to all link parameters </w:t>
      </w:r>
      <w:r w:rsidR="00427F0C">
        <w:rPr>
          <w:lang w:val="en-US"/>
        </w:rPr>
        <w:t xml:space="preserve">and resource properties that were </w:t>
      </w:r>
      <w:r>
        <w:rPr>
          <w:lang w:val="en-US"/>
        </w:rPr>
        <w:t>supplied by the client to the Create operation.</w:t>
      </w:r>
      <w:r w:rsidR="00427F0C">
        <w:rPr>
          <w:lang w:val="en-US"/>
        </w:rPr>
        <w:t xml:space="preserve"> The server may include additional link parameters and properties in the created resource as required by the application specific resource type.</w:t>
      </w:r>
    </w:p>
    <w:p w14:paraId="24E716F6" w14:textId="77777777" w:rsidR="00C641E3" w:rsidRDefault="00C641E3" w:rsidP="00F6387C">
      <w:pPr>
        <w:outlineLvl w:val="0"/>
        <w:rPr>
          <w:lang w:val="en-US"/>
        </w:rPr>
      </w:pPr>
    </w:p>
    <w:p w14:paraId="68A99861" w14:textId="4825721C" w:rsidR="00751B8D" w:rsidRDefault="00751B8D" w:rsidP="00751B8D">
      <w:pPr>
        <w:jc w:val="center"/>
        <w:outlineLvl w:val="0"/>
        <w:rPr>
          <w:b/>
          <w:lang w:val="en-US"/>
        </w:rPr>
      </w:pPr>
      <w:r w:rsidRPr="00171CFC">
        <w:rPr>
          <w:b/>
          <w:lang w:val="en-US"/>
        </w:rPr>
        <w:t xml:space="preserve">Example </w:t>
      </w:r>
      <w:r w:rsidR="00386905">
        <w:rPr>
          <w:b/>
          <w:lang w:val="en-US"/>
        </w:rPr>
        <w:t>Response Representation</w:t>
      </w:r>
      <w:r>
        <w:rPr>
          <w:b/>
          <w:lang w:val="en-US"/>
        </w:rPr>
        <w:t xml:space="preserve"> returned from </w:t>
      </w:r>
      <w:r w:rsidR="00883941">
        <w:rPr>
          <w:b/>
          <w:lang w:val="en-US"/>
        </w:rPr>
        <w:t xml:space="preserve">a </w:t>
      </w:r>
      <w:r>
        <w:rPr>
          <w:b/>
          <w:lang w:val="en-US"/>
        </w:rPr>
        <w:t>successful CREATE operation</w:t>
      </w:r>
    </w:p>
    <w:p w14:paraId="4D479DD9" w14:textId="77777777" w:rsidR="00751B8D" w:rsidRPr="00171CFC" w:rsidRDefault="00751B8D" w:rsidP="00751B8D">
      <w:pPr>
        <w:jc w:val="center"/>
        <w:outlineLvl w:val="0"/>
        <w:rPr>
          <w:b/>
          <w:lang w:val="en-US"/>
        </w:rPr>
      </w:pPr>
    </w:p>
    <w:tbl>
      <w:tblPr>
        <w:tblStyle w:val="TableGrid"/>
        <w:tblW w:w="0" w:type="auto"/>
        <w:tblInd w:w="1908" w:type="dxa"/>
        <w:shd w:val="clear" w:color="auto" w:fill="F2F2F2" w:themeFill="background1" w:themeFillShade="F2"/>
        <w:tblLook w:val="04A0" w:firstRow="1" w:lastRow="0" w:firstColumn="1" w:lastColumn="0" w:noHBand="0" w:noVBand="1"/>
      </w:tblPr>
      <w:tblGrid>
        <w:gridCol w:w="5672"/>
      </w:tblGrid>
      <w:tr w:rsidR="00751B8D" w14:paraId="66564ED0" w14:textId="77777777" w:rsidTr="00EB3FE0">
        <w:trPr>
          <w:cantSplit/>
          <w:trHeight w:val="1225"/>
        </w:trPr>
        <w:tc>
          <w:tcPr>
            <w:tcW w:w="5672" w:type="dxa"/>
            <w:shd w:val="clear" w:color="auto" w:fill="F2F2F2" w:themeFill="background1" w:themeFillShade="F2"/>
          </w:tcPr>
          <w:p w14:paraId="4F7F7B27" w14:textId="77777777" w:rsidR="00751B8D" w:rsidRDefault="00751B8D" w:rsidP="00EB3FE0">
            <w:pPr>
              <w:jc w:val="left"/>
              <w:rPr>
                <w:rFonts w:ascii="Courier New" w:hAnsi="Courier New" w:cs="Courier New"/>
                <w:sz w:val="20"/>
                <w:szCs w:val="20"/>
              </w:rPr>
            </w:pPr>
            <w:r w:rsidRPr="00D66A92">
              <w:rPr>
                <w:rFonts w:ascii="Courier New" w:hAnsi="Courier New" w:cs="Courier New"/>
                <w:sz w:val="20"/>
                <w:szCs w:val="20"/>
              </w:rPr>
              <w:lastRenderedPageBreak/>
              <w:t>{</w:t>
            </w:r>
          </w:p>
          <w:p w14:paraId="321589F7" w14:textId="7F5A868B" w:rsidR="00427D43" w:rsidRPr="00D66A92" w:rsidRDefault="00427D43" w:rsidP="00EB3FE0">
            <w:pPr>
              <w:jc w:val="left"/>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href</w:t>
            </w:r>
            <w:proofErr w:type="spellEnd"/>
            <w:r>
              <w:rPr>
                <w:rFonts w:ascii="Courier New" w:hAnsi="Courier New" w:cs="Courier New"/>
                <w:sz w:val="20"/>
                <w:szCs w:val="20"/>
              </w:rPr>
              <w:t>": "</w:t>
            </w:r>
            <w:proofErr w:type="spellStart"/>
            <w:r>
              <w:rPr>
                <w:rFonts w:ascii="Courier New" w:hAnsi="Courier New" w:cs="Courier New"/>
                <w:sz w:val="20"/>
                <w:szCs w:val="20"/>
              </w:rPr>
              <w:t>tempinput</w:t>
            </w:r>
            <w:proofErr w:type="spellEnd"/>
            <w:r>
              <w:rPr>
                <w:rFonts w:ascii="Courier New" w:hAnsi="Courier New" w:cs="Courier New"/>
                <w:sz w:val="20"/>
                <w:szCs w:val="20"/>
              </w:rPr>
              <w:t>"</w:t>
            </w:r>
          </w:p>
          <w:p w14:paraId="68A46188" w14:textId="0B3CACA0" w:rsidR="00751B8D" w:rsidRPr="00D66A92" w:rsidDel="00FF2D8F" w:rsidRDefault="00751B8D" w:rsidP="00EB3FE0">
            <w:pPr>
              <w:jc w:val="left"/>
              <w:rPr>
                <w:del w:id="43" w:author="Michael Koster" w:date="2018-06-20T02:15:00Z"/>
                <w:rFonts w:ascii="Courier New" w:hAnsi="Courier New" w:cs="Courier New"/>
                <w:sz w:val="20"/>
                <w:szCs w:val="20"/>
              </w:rPr>
            </w:pPr>
            <w:del w:id="44" w:author="Michael Koster" w:date="2018-06-20T02:15:00Z">
              <w:r w:rsidRPr="00D66A92" w:rsidDel="00FF2D8F">
                <w:rPr>
                  <w:rFonts w:ascii="Courier New" w:hAnsi="Courier New" w:cs="Courier New"/>
                  <w:sz w:val="20"/>
                  <w:szCs w:val="20"/>
                </w:rPr>
                <w:delText xml:space="preserve"> </w:delText>
              </w:r>
              <w:r w:rsidDel="00FF2D8F">
                <w:rPr>
                  <w:rFonts w:ascii="Courier New" w:hAnsi="Courier New" w:cs="Courier New"/>
                  <w:sz w:val="20"/>
                  <w:szCs w:val="20"/>
                </w:rPr>
                <w:delText xml:space="preserve"> </w:delText>
              </w:r>
              <w:r w:rsidRPr="00D66A92" w:rsidDel="00FF2D8F">
                <w:rPr>
                  <w:rFonts w:ascii="Courier New" w:hAnsi="Courier New" w:cs="Courier New"/>
                  <w:sz w:val="20"/>
                  <w:szCs w:val="20"/>
                </w:rPr>
                <w:delText>"</w:delText>
              </w:r>
              <w:r w:rsidDel="00FF2D8F">
                <w:rPr>
                  <w:rFonts w:ascii="Courier New" w:hAnsi="Courier New" w:cs="Courier New"/>
                  <w:sz w:val="20"/>
                  <w:szCs w:val="20"/>
                </w:rPr>
                <w:delText>ins</w:delText>
              </w:r>
              <w:r w:rsidRPr="00D66A92" w:rsidDel="00FF2D8F">
                <w:rPr>
                  <w:rFonts w:ascii="Courier New" w:hAnsi="Courier New" w:cs="Courier New"/>
                  <w:sz w:val="20"/>
                  <w:szCs w:val="20"/>
                </w:rPr>
                <w:delText xml:space="preserve">": </w:delText>
              </w:r>
              <w:r w:rsidR="00427D43" w:rsidDel="00FF2D8F">
                <w:rPr>
                  <w:rFonts w:ascii="Courier New" w:hAnsi="Courier New" w:cs="Courier New"/>
                  <w:sz w:val="20"/>
                  <w:szCs w:val="20"/>
                </w:rPr>
                <w:delText>"</w:delText>
              </w:r>
              <w:r w:rsidR="00EC790B" w:rsidDel="00FF2D8F">
                <w:rPr>
                  <w:rFonts w:ascii="Courier New" w:hAnsi="Courier New" w:cs="Courier New"/>
                  <w:sz w:val="20"/>
                  <w:szCs w:val="20"/>
                </w:rPr>
                <w:delText>thermostat-input</w:delText>
              </w:r>
              <w:r w:rsidR="00427D43" w:rsidDel="00FF2D8F">
                <w:rPr>
                  <w:rFonts w:ascii="Courier New" w:hAnsi="Courier New" w:cs="Courier New"/>
                  <w:sz w:val="20"/>
                  <w:szCs w:val="20"/>
                </w:rPr>
                <w:delText>"</w:delText>
              </w:r>
              <w:r w:rsidRPr="00D66A92" w:rsidDel="00FF2D8F">
                <w:rPr>
                  <w:rFonts w:ascii="Courier New" w:hAnsi="Courier New" w:cs="Courier New"/>
                  <w:sz w:val="20"/>
                  <w:szCs w:val="20"/>
                </w:rPr>
                <w:delText>,</w:delText>
              </w:r>
            </w:del>
          </w:p>
          <w:p w14:paraId="62DD405A" w14:textId="64A9228B" w:rsidR="00427D43" w:rsidRPr="00D66A92" w:rsidRDefault="00427D43" w:rsidP="00427D43">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w:t>
            </w:r>
            <w:proofErr w:type="spellStart"/>
            <w:r w:rsidRPr="00D66A92">
              <w:rPr>
                <w:rFonts w:ascii="Courier New" w:hAnsi="Courier New" w:cs="Courier New"/>
                <w:sz w:val="20"/>
                <w:szCs w:val="20"/>
              </w:rPr>
              <w:t>rt</w:t>
            </w:r>
            <w:proofErr w:type="spellEnd"/>
            <w:r w:rsidRPr="00D66A92">
              <w:rPr>
                <w:rFonts w:ascii="Courier New" w:hAnsi="Courier New" w:cs="Courier New"/>
                <w:sz w:val="20"/>
                <w:szCs w:val="20"/>
              </w:rPr>
              <w:t>": ["</w:t>
            </w:r>
            <w:proofErr w:type="spellStart"/>
            <w:r w:rsidRPr="00D66A92">
              <w:rPr>
                <w:rFonts w:ascii="Courier New" w:hAnsi="Courier New" w:cs="Courier New"/>
                <w:sz w:val="20"/>
                <w:szCs w:val="20"/>
              </w:rPr>
              <w:t>oic.</w:t>
            </w:r>
            <w:proofErr w:type="gramStart"/>
            <w:r w:rsidRPr="00D66A92">
              <w:rPr>
                <w:rFonts w:ascii="Courier New" w:hAnsi="Courier New" w:cs="Courier New"/>
                <w:sz w:val="20"/>
                <w:szCs w:val="20"/>
              </w:rPr>
              <w:t>r.temperature</w:t>
            </w:r>
            <w:proofErr w:type="spellEnd"/>
            <w:proofErr w:type="gramEnd"/>
            <w:r w:rsidRPr="00D66A92">
              <w:rPr>
                <w:rFonts w:ascii="Courier New" w:hAnsi="Courier New" w:cs="Courier New"/>
                <w:sz w:val="20"/>
                <w:szCs w:val="20"/>
              </w:rPr>
              <w:t>"],</w:t>
            </w:r>
          </w:p>
          <w:p w14:paraId="5CFAB375" w14:textId="5111C73F" w:rsidR="00427D43" w:rsidRDefault="00427D43" w:rsidP="00427D43">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"if": ["oic.</w:t>
            </w:r>
            <w:proofErr w:type="gramStart"/>
            <w:r w:rsidRPr="00D66A92">
              <w:rPr>
                <w:rFonts w:ascii="Courier New" w:hAnsi="Courier New" w:cs="Courier New"/>
                <w:sz w:val="20"/>
                <w:szCs w:val="20"/>
              </w:rPr>
              <w:t>if.a</w:t>
            </w:r>
            <w:proofErr w:type="gramEnd"/>
            <w:r w:rsidRPr="00D66A92">
              <w:rPr>
                <w:rFonts w:ascii="Courier New" w:hAnsi="Courier New" w:cs="Courier New"/>
                <w:sz w:val="20"/>
                <w:szCs w:val="20"/>
              </w:rPr>
              <w:t>","</w:t>
            </w:r>
            <w:proofErr w:type="spellStart"/>
            <w:r w:rsidRPr="00D66A92">
              <w:rPr>
                <w:rFonts w:ascii="Courier New" w:hAnsi="Courier New" w:cs="Courier New"/>
                <w:sz w:val="20"/>
                <w:szCs w:val="20"/>
              </w:rPr>
              <w:t>oic.if.baseline</w:t>
            </w:r>
            <w:proofErr w:type="spellEnd"/>
            <w:r w:rsidRPr="00D66A92">
              <w:rPr>
                <w:rFonts w:ascii="Courier New" w:hAnsi="Courier New" w:cs="Courier New"/>
                <w:sz w:val="20"/>
                <w:szCs w:val="20"/>
              </w:rPr>
              <w:t>"]</w:t>
            </w:r>
            <w:r>
              <w:rPr>
                <w:rFonts w:ascii="Courier New" w:hAnsi="Courier New" w:cs="Courier New"/>
                <w:sz w:val="20"/>
                <w:szCs w:val="20"/>
              </w:rPr>
              <w:t>,</w:t>
            </w:r>
          </w:p>
          <w:p w14:paraId="31B726C1" w14:textId="77777777" w:rsidR="00FF2D8F" w:rsidRPr="00D66A92" w:rsidRDefault="00FF2D8F" w:rsidP="00FF2D8F">
            <w:pPr>
              <w:jc w:val="left"/>
              <w:rPr>
                <w:ins w:id="45" w:author="Michael Koster" w:date="2018-06-20T02:15:00Z"/>
                <w:rFonts w:ascii="Courier New" w:hAnsi="Courier New" w:cs="Courier New"/>
                <w:sz w:val="20"/>
                <w:szCs w:val="20"/>
              </w:rPr>
            </w:pPr>
            <w:ins w:id="46" w:author="Michael Koster" w:date="2018-06-20T02:15:00Z">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w:t>
              </w:r>
              <w:r>
                <w:rPr>
                  <w:rFonts w:ascii="Courier New" w:hAnsi="Courier New" w:cs="Courier New"/>
                  <w:sz w:val="20"/>
                  <w:szCs w:val="20"/>
                </w:rPr>
                <w:t>ins</w:t>
              </w:r>
              <w:r w:rsidRPr="00D66A92">
                <w:rPr>
                  <w:rFonts w:ascii="Courier New" w:hAnsi="Courier New" w:cs="Courier New"/>
                  <w:sz w:val="20"/>
                  <w:szCs w:val="20"/>
                </w:rPr>
                <w:t xml:space="preserve">": </w:t>
              </w:r>
              <w:r>
                <w:rPr>
                  <w:rFonts w:ascii="Courier New" w:hAnsi="Courier New" w:cs="Courier New"/>
                  <w:sz w:val="20"/>
                  <w:szCs w:val="20"/>
                </w:rPr>
                <w:t>"thermostat-input"</w:t>
              </w:r>
              <w:r w:rsidRPr="00D66A92">
                <w:rPr>
                  <w:rFonts w:ascii="Courier New" w:hAnsi="Courier New" w:cs="Courier New"/>
                  <w:sz w:val="20"/>
                  <w:szCs w:val="20"/>
                </w:rPr>
                <w:t>,</w:t>
              </w:r>
            </w:ins>
          </w:p>
          <w:p w14:paraId="053E7A7F" w14:textId="77777777" w:rsidR="00751B8D" w:rsidRPr="00D66A92" w:rsidRDefault="00751B8D" w:rsidP="00EB3FE0">
            <w:pPr>
              <w:jc w:val="left"/>
              <w:rPr>
                <w:rFonts w:ascii="Courier New" w:hAnsi="Courier New" w:cs="Courier New"/>
                <w:sz w:val="20"/>
                <w:szCs w:val="20"/>
              </w:rPr>
            </w:pPr>
            <w:bookmarkStart w:id="47" w:name="_GoBack"/>
            <w:bookmarkEnd w:id="47"/>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"re</w:t>
            </w:r>
            <w:r>
              <w:rPr>
                <w:rFonts w:ascii="Courier New" w:hAnsi="Courier New" w:cs="Courier New"/>
                <w:sz w:val="20"/>
                <w:szCs w:val="20"/>
              </w:rPr>
              <w:t>p</w:t>
            </w:r>
            <w:r w:rsidRPr="00D66A92">
              <w:rPr>
                <w:rFonts w:ascii="Courier New" w:hAnsi="Courier New" w:cs="Courier New"/>
                <w:sz w:val="20"/>
                <w:szCs w:val="20"/>
              </w:rPr>
              <w:t xml:space="preserve">": </w:t>
            </w:r>
            <w:r>
              <w:rPr>
                <w:rFonts w:ascii="Courier New" w:hAnsi="Courier New" w:cs="Courier New"/>
                <w:sz w:val="20"/>
                <w:szCs w:val="20"/>
              </w:rPr>
              <w:t>{</w:t>
            </w:r>
          </w:p>
          <w:p w14:paraId="48EE16AE" w14:textId="77777777" w:rsidR="00751B8D" w:rsidRPr="00D66A92" w:rsidRDefault="00751B8D" w:rsidP="00EB3FE0">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w:t>
            </w:r>
            <w:proofErr w:type="spellStart"/>
            <w:r w:rsidRPr="00D66A92">
              <w:rPr>
                <w:rFonts w:ascii="Courier New" w:hAnsi="Courier New" w:cs="Courier New"/>
                <w:sz w:val="20"/>
                <w:szCs w:val="20"/>
              </w:rPr>
              <w:t>rt</w:t>
            </w:r>
            <w:proofErr w:type="spellEnd"/>
            <w:r w:rsidRPr="00D66A92">
              <w:rPr>
                <w:rFonts w:ascii="Courier New" w:hAnsi="Courier New" w:cs="Courier New"/>
                <w:sz w:val="20"/>
                <w:szCs w:val="20"/>
              </w:rPr>
              <w:t>": ["</w:t>
            </w:r>
            <w:proofErr w:type="spellStart"/>
            <w:r w:rsidRPr="00D66A92">
              <w:rPr>
                <w:rFonts w:ascii="Courier New" w:hAnsi="Courier New" w:cs="Courier New"/>
                <w:sz w:val="20"/>
                <w:szCs w:val="20"/>
              </w:rPr>
              <w:t>oic.</w:t>
            </w:r>
            <w:proofErr w:type="gramStart"/>
            <w:r w:rsidRPr="00D66A92">
              <w:rPr>
                <w:rFonts w:ascii="Courier New" w:hAnsi="Courier New" w:cs="Courier New"/>
                <w:sz w:val="20"/>
                <w:szCs w:val="20"/>
              </w:rPr>
              <w:t>r.temperature</w:t>
            </w:r>
            <w:proofErr w:type="spellEnd"/>
            <w:proofErr w:type="gramEnd"/>
            <w:r w:rsidRPr="00D66A92">
              <w:rPr>
                <w:rFonts w:ascii="Courier New" w:hAnsi="Courier New" w:cs="Courier New"/>
                <w:sz w:val="20"/>
                <w:szCs w:val="20"/>
              </w:rPr>
              <w:t>"],</w:t>
            </w:r>
          </w:p>
          <w:p w14:paraId="70E8E20E" w14:textId="77777777" w:rsidR="00751B8D" w:rsidRDefault="00751B8D" w:rsidP="00EB3FE0">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"if": ["oic.</w:t>
            </w:r>
            <w:proofErr w:type="gramStart"/>
            <w:r w:rsidRPr="00D66A92">
              <w:rPr>
                <w:rFonts w:ascii="Courier New" w:hAnsi="Courier New" w:cs="Courier New"/>
                <w:sz w:val="20"/>
                <w:szCs w:val="20"/>
              </w:rPr>
              <w:t>if.a</w:t>
            </w:r>
            <w:proofErr w:type="gramEnd"/>
            <w:r w:rsidRPr="00D66A92">
              <w:rPr>
                <w:rFonts w:ascii="Courier New" w:hAnsi="Courier New" w:cs="Courier New"/>
                <w:sz w:val="20"/>
                <w:szCs w:val="20"/>
              </w:rPr>
              <w:t>","</w:t>
            </w:r>
            <w:proofErr w:type="spellStart"/>
            <w:r w:rsidRPr="00D66A92">
              <w:rPr>
                <w:rFonts w:ascii="Courier New" w:hAnsi="Courier New" w:cs="Courier New"/>
                <w:sz w:val="20"/>
                <w:szCs w:val="20"/>
              </w:rPr>
              <w:t>oic.if.baseline</w:t>
            </w:r>
            <w:proofErr w:type="spellEnd"/>
            <w:r w:rsidRPr="00D66A92">
              <w:rPr>
                <w:rFonts w:ascii="Courier New" w:hAnsi="Courier New" w:cs="Courier New"/>
                <w:sz w:val="20"/>
                <w:szCs w:val="20"/>
              </w:rPr>
              <w:t>"]</w:t>
            </w:r>
            <w:r>
              <w:rPr>
                <w:rFonts w:ascii="Courier New" w:hAnsi="Courier New" w:cs="Courier New"/>
                <w:sz w:val="20"/>
                <w:szCs w:val="20"/>
              </w:rPr>
              <w:t>,</w:t>
            </w:r>
          </w:p>
          <w:p w14:paraId="313532EA" w14:textId="77777777" w:rsidR="00751B8D" w:rsidRDefault="00751B8D" w:rsidP="00EB3FE0">
            <w:pPr>
              <w:jc w:val="left"/>
              <w:rPr>
                <w:rFonts w:ascii="Courier New" w:hAnsi="Courier New" w:cs="Courier New"/>
                <w:sz w:val="20"/>
                <w:szCs w:val="20"/>
              </w:rPr>
            </w:pPr>
            <w:r>
              <w:rPr>
                <w:rFonts w:ascii="Courier New" w:hAnsi="Courier New" w:cs="Courier New"/>
                <w:sz w:val="20"/>
                <w:szCs w:val="20"/>
              </w:rPr>
              <w:t xml:space="preserve">    "temperature": 20</w:t>
            </w:r>
          </w:p>
          <w:p w14:paraId="60EF1059" w14:textId="77777777" w:rsidR="00751B8D" w:rsidRPr="00D66A92" w:rsidRDefault="00751B8D" w:rsidP="00EB3FE0">
            <w:pPr>
              <w:jc w:val="left"/>
              <w:rPr>
                <w:rFonts w:ascii="Courier New" w:hAnsi="Courier New" w:cs="Courier New"/>
                <w:sz w:val="20"/>
                <w:szCs w:val="20"/>
              </w:rPr>
            </w:pPr>
            <w:r>
              <w:rPr>
                <w:rFonts w:ascii="Courier New" w:hAnsi="Courier New" w:cs="Courier New"/>
                <w:sz w:val="20"/>
                <w:szCs w:val="20"/>
              </w:rPr>
              <w:t xml:space="preserve">  }</w:t>
            </w:r>
          </w:p>
          <w:p w14:paraId="4E532243" w14:textId="77777777" w:rsidR="00751B8D" w:rsidRPr="00346B20" w:rsidRDefault="00751B8D" w:rsidP="00EB3FE0">
            <w:pPr>
              <w:jc w:val="left"/>
              <w:rPr>
                <w:i/>
              </w:rPr>
            </w:pPr>
            <w:r w:rsidRPr="00D66A92">
              <w:rPr>
                <w:rFonts w:ascii="Courier New" w:hAnsi="Courier New" w:cs="Courier New"/>
                <w:sz w:val="20"/>
                <w:szCs w:val="20"/>
              </w:rPr>
              <w:t>}</w:t>
            </w:r>
          </w:p>
        </w:tc>
      </w:tr>
    </w:tbl>
    <w:p w14:paraId="0A1174A7" w14:textId="77777777" w:rsidR="00751B8D" w:rsidRDefault="00751B8D" w:rsidP="00F6387C">
      <w:pPr>
        <w:outlineLvl w:val="0"/>
        <w:rPr>
          <w:lang w:val="en-US"/>
        </w:rPr>
      </w:pPr>
    </w:p>
    <w:p w14:paraId="5AB4E45D" w14:textId="77777777" w:rsidR="00751B8D" w:rsidRDefault="00751B8D" w:rsidP="00F6387C">
      <w:pPr>
        <w:outlineLvl w:val="0"/>
        <w:rPr>
          <w:lang w:val="en-US"/>
        </w:rPr>
      </w:pPr>
    </w:p>
    <w:p w14:paraId="3F77D217" w14:textId="417F4799" w:rsidR="00E8589F" w:rsidRDefault="00E8589F" w:rsidP="00E8589F">
      <w:pPr>
        <w:outlineLvl w:val="0"/>
        <w:rPr>
          <w:b/>
          <w:lang w:val="en-US"/>
        </w:rPr>
      </w:pPr>
      <w:r>
        <w:rPr>
          <w:b/>
          <w:lang w:val="en-US"/>
        </w:rPr>
        <w:t>7.6.3.9.</w:t>
      </w:r>
      <w:r w:rsidR="00C641E3">
        <w:rPr>
          <w:b/>
          <w:lang w:val="en-US"/>
        </w:rPr>
        <w:t>3</w:t>
      </w:r>
      <w:r>
        <w:rPr>
          <w:b/>
          <w:lang w:val="en-US"/>
        </w:rPr>
        <w:tab/>
        <w:t>Use with CREATE</w:t>
      </w:r>
    </w:p>
    <w:p w14:paraId="0C8C5D99" w14:textId="0104BD5E" w:rsidR="00E8589F" w:rsidRDefault="00D607BC" w:rsidP="00E8589F">
      <w:pPr>
        <w:outlineLvl w:val="0"/>
        <w:rPr>
          <w:lang w:val="en-US"/>
        </w:rPr>
      </w:pPr>
      <w:r>
        <w:rPr>
          <w:lang w:val="en-US"/>
        </w:rPr>
        <w:t xml:space="preserve">CREATE </w:t>
      </w:r>
      <w:r w:rsidR="00BE43FE">
        <w:rPr>
          <w:lang w:val="en-US"/>
        </w:rPr>
        <w:t xml:space="preserve">may be </w:t>
      </w:r>
      <w:r w:rsidR="00EC790B">
        <w:rPr>
          <w:lang w:val="en-US"/>
        </w:rPr>
        <w:t xml:space="preserve">performed </w:t>
      </w:r>
      <w:r>
        <w:rPr>
          <w:lang w:val="en-US"/>
        </w:rPr>
        <w:t xml:space="preserve">with </w:t>
      </w:r>
      <w:r w:rsidR="00EC790B">
        <w:rPr>
          <w:lang w:val="en-US"/>
        </w:rPr>
        <w:t xml:space="preserve">a </w:t>
      </w:r>
      <w:r>
        <w:rPr>
          <w:lang w:val="en-US"/>
        </w:rPr>
        <w:t>client-provided URI</w:t>
      </w:r>
      <w:r w:rsidR="00EC790B">
        <w:rPr>
          <w:lang w:val="en-US"/>
        </w:rPr>
        <w:t xml:space="preserve"> for the created resource. The URI for the created resource may be provided as a query parameter using the identifier "</w:t>
      </w:r>
      <w:proofErr w:type="spellStart"/>
      <w:r w:rsidR="00EC790B">
        <w:rPr>
          <w:lang w:val="en-US"/>
        </w:rPr>
        <w:t>href</w:t>
      </w:r>
      <w:proofErr w:type="spellEnd"/>
      <w:r w:rsidR="00EC790B">
        <w:rPr>
          <w:lang w:val="en-US"/>
        </w:rPr>
        <w:t xml:space="preserve">".  </w:t>
      </w:r>
      <w:r w:rsidR="00EF237E">
        <w:rPr>
          <w:lang w:val="en-US"/>
        </w:rPr>
        <w:t xml:space="preserve">The URI parameter supplied must not contain any "/" </w:t>
      </w:r>
      <w:r w:rsidR="008F2ECC">
        <w:rPr>
          <w:lang w:val="en-US"/>
        </w:rPr>
        <w:t>characters, that is it must be a relative URI from the collection resource URI.</w:t>
      </w:r>
    </w:p>
    <w:p w14:paraId="1C03EF27" w14:textId="77777777" w:rsidR="00EC790B" w:rsidRDefault="00EC790B" w:rsidP="00E8589F">
      <w:pPr>
        <w:outlineLvl w:val="0"/>
        <w:rPr>
          <w:lang w:val="en-US"/>
        </w:rPr>
      </w:pPr>
    </w:p>
    <w:p w14:paraId="4DE2D096" w14:textId="6AEF1D52" w:rsidR="00EC790B" w:rsidRDefault="00EC790B" w:rsidP="00EC790B">
      <w:pPr>
        <w:jc w:val="center"/>
        <w:outlineLvl w:val="0"/>
        <w:rPr>
          <w:b/>
          <w:lang w:val="en-US"/>
        </w:rPr>
      </w:pPr>
      <w:r w:rsidRPr="00171CFC">
        <w:rPr>
          <w:b/>
          <w:lang w:val="en-US"/>
        </w:rPr>
        <w:t xml:space="preserve">Example </w:t>
      </w:r>
      <w:r>
        <w:rPr>
          <w:b/>
          <w:lang w:val="en-US"/>
        </w:rPr>
        <w:t xml:space="preserve">CREATE using client-supplied URI </w:t>
      </w:r>
    </w:p>
    <w:p w14:paraId="1168DF64" w14:textId="77777777" w:rsidR="00EC790B" w:rsidRPr="00171CFC" w:rsidRDefault="00EC790B" w:rsidP="00EC790B">
      <w:pPr>
        <w:jc w:val="center"/>
        <w:outlineLvl w:val="0"/>
        <w:rPr>
          <w:b/>
          <w:lang w:val="en-US"/>
        </w:rPr>
      </w:pPr>
    </w:p>
    <w:tbl>
      <w:tblPr>
        <w:tblStyle w:val="TableGrid"/>
        <w:tblW w:w="0" w:type="auto"/>
        <w:tblInd w:w="1908" w:type="dxa"/>
        <w:shd w:val="clear" w:color="auto" w:fill="F2F2F2" w:themeFill="background1" w:themeFillShade="F2"/>
        <w:tblLook w:val="04A0" w:firstRow="1" w:lastRow="0" w:firstColumn="1" w:lastColumn="0" w:noHBand="0" w:noVBand="1"/>
      </w:tblPr>
      <w:tblGrid>
        <w:gridCol w:w="6233"/>
      </w:tblGrid>
      <w:tr w:rsidR="00EC790B" w14:paraId="7A6BFE33" w14:textId="77777777" w:rsidTr="005B79D0">
        <w:trPr>
          <w:cantSplit/>
          <w:trHeight w:val="405"/>
        </w:trPr>
        <w:tc>
          <w:tcPr>
            <w:tcW w:w="6233" w:type="dxa"/>
            <w:shd w:val="clear" w:color="auto" w:fill="F2F2F2" w:themeFill="background1" w:themeFillShade="F2"/>
          </w:tcPr>
          <w:p w14:paraId="6BF90FFC" w14:textId="7F951DF8" w:rsidR="00EC790B" w:rsidRDefault="00EC790B" w:rsidP="00EB3FE0">
            <w:pPr>
              <w:jc w:val="left"/>
              <w:rPr>
                <w:rFonts w:ascii="Courier New" w:hAnsi="Courier New" w:cs="Courier New"/>
                <w:sz w:val="20"/>
                <w:szCs w:val="20"/>
              </w:rPr>
            </w:pPr>
            <w:r w:rsidRPr="00944144">
              <w:rPr>
                <w:rFonts w:ascii="Courier New" w:hAnsi="Courier New" w:cs="Courier New"/>
                <w:b/>
                <w:sz w:val="20"/>
                <w:szCs w:val="20"/>
              </w:rPr>
              <w:t>Method:</w:t>
            </w:r>
            <w:r>
              <w:rPr>
                <w:rFonts w:ascii="Courier New" w:hAnsi="Courier New" w:cs="Courier New"/>
                <w:sz w:val="20"/>
                <w:szCs w:val="20"/>
              </w:rPr>
              <w:t xml:space="preserve"> POST</w:t>
            </w:r>
          </w:p>
          <w:p w14:paraId="7A333F20" w14:textId="4E73B62E" w:rsidR="00EC790B" w:rsidRDefault="00EC790B" w:rsidP="00EB3FE0">
            <w:pPr>
              <w:jc w:val="left"/>
              <w:rPr>
                <w:rFonts w:ascii="Courier New" w:hAnsi="Courier New" w:cs="Courier New"/>
                <w:sz w:val="20"/>
                <w:szCs w:val="20"/>
              </w:rPr>
            </w:pPr>
            <w:r w:rsidRPr="00944144">
              <w:rPr>
                <w:rFonts w:ascii="Courier New" w:hAnsi="Courier New" w:cs="Courier New"/>
                <w:b/>
                <w:sz w:val="20"/>
                <w:szCs w:val="20"/>
              </w:rPr>
              <w:t>URI:</w:t>
            </w:r>
            <w:r>
              <w:rPr>
                <w:rFonts w:ascii="Courier New" w:hAnsi="Courier New" w:cs="Courier New"/>
                <w:sz w:val="20"/>
                <w:szCs w:val="20"/>
              </w:rPr>
              <w:t xml:space="preserve"> /scenes/scene1</w:t>
            </w:r>
            <w:proofErr w:type="gramStart"/>
            <w:r w:rsidR="008F2ECC">
              <w:rPr>
                <w:rFonts w:ascii="Courier New" w:hAnsi="Courier New" w:cs="Courier New"/>
                <w:sz w:val="20"/>
                <w:szCs w:val="20"/>
              </w:rPr>
              <w:t>/</w:t>
            </w:r>
            <w:r>
              <w:rPr>
                <w:rFonts w:ascii="Courier New" w:hAnsi="Courier New" w:cs="Courier New"/>
                <w:sz w:val="20"/>
                <w:szCs w:val="20"/>
              </w:rPr>
              <w:t>?</w:t>
            </w:r>
            <w:proofErr w:type="spellStart"/>
            <w:r>
              <w:rPr>
                <w:rFonts w:ascii="Courier New" w:hAnsi="Courier New" w:cs="Courier New"/>
                <w:sz w:val="20"/>
                <w:szCs w:val="20"/>
              </w:rPr>
              <w:t>href</w:t>
            </w:r>
            <w:proofErr w:type="spellEnd"/>
            <w:proofErr w:type="gramEnd"/>
            <w:r>
              <w:rPr>
                <w:rFonts w:ascii="Courier New" w:hAnsi="Courier New" w:cs="Courier New"/>
                <w:sz w:val="20"/>
                <w:szCs w:val="20"/>
              </w:rPr>
              <w:t>=</w:t>
            </w:r>
            <w:proofErr w:type="spellStart"/>
            <w:r>
              <w:rPr>
                <w:rFonts w:ascii="Courier New" w:hAnsi="Courier New" w:cs="Courier New"/>
                <w:sz w:val="20"/>
                <w:szCs w:val="20"/>
              </w:rPr>
              <w:t>tempinput</w:t>
            </w:r>
            <w:r w:rsidR="00D61FE8">
              <w:rPr>
                <w:rFonts w:ascii="Courier New" w:hAnsi="Courier New" w:cs="Courier New"/>
                <w:sz w:val="20"/>
                <w:szCs w:val="20"/>
              </w:rPr>
              <w:t>&amp;if</w:t>
            </w:r>
            <w:proofErr w:type="spellEnd"/>
            <w:r w:rsidR="00D61FE8">
              <w:rPr>
                <w:rFonts w:ascii="Courier New" w:hAnsi="Courier New" w:cs="Courier New"/>
                <w:sz w:val="20"/>
                <w:szCs w:val="20"/>
              </w:rPr>
              <w:t>=</w:t>
            </w:r>
            <w:proofErr w:type="spellStart"/>
            <w:r w:rsidR="00D61FE8">
              <w:rPr>
                <w:rFonts w:ascii="Courier New" w:hAnsi="Courier New" w:cs="Courier New"/>
                <w:sz w:val="20"/>
                <w:szCs w:val="20"/>
              </w:rPr>
              <w:t>oic.if.create</w:t>
            </w:r>
            <w:proofErr w:type="spellEnd"/>
          </w:p>
          <w:p w14:paraId="1B09B02E" w14:textId="77777777" w:rsidR="00944144" w:rsidRPr="00944144" w:rsidRDefault="00944144" w:rsidP="00EB3FE0">
            <w:pPr>
              <w:jc w:val="left"/>
              <w:rPr>
                <w:rFonts w:ascii="Courier New" w:hAnsi="Courier New" w:cs="Courier New"/>
                <w:b/>
                <w:sz w:val="20"/>
                <w:szCs w:val="20"/>
              </w:rPr>
            </w:pPr>
            <w:r w:rsidRPr="00944144">
              <w:rPr>
                <w:rFonts w:ascii="Courier New" w:hAnsi="Courier New" w:cs="Courier New"/>
                <w:b/>
                <w:sz w:val="20"/>
                <w:szCs w:val="20"/>
              </w:rPr>
              <w:t>Payload:</w:t>
            </w:r>
          </w:p>
          <w:p w14:paraId="0BA3A73C" w14:textId="77777777" w:rsidR="00944144" w:rsidRPr="00D66A92" w:rsidRDefault="00944144" w:rsidP="00944144">
            <w:pPr>
              <w:jc w:val="left"/>
              <w:rPr>
                <w:rFonts w:ascii="Courier New" w:hAnsi="Courier New" w:cs="Courier New"/>
                <w:sz w:val="20"/>
                <w:szCs w:val="20"/>
              </w:rPr>
            </w:pPr>
            <w:r w:rsidRPr="00D66A92">
              <w:rPr>
                <w:rFonts w:ascii="Courier New" w:hAnsi="Courier New" w:cs="Courier New"/>
                <w:sz w:val="20"/>
                <w:szCs w:val="20"/>
              </w:rPr>
              <w:t>{</w:t>
            </w:r>
          </w:p>
          <w:p w14:paraId="20535349" w14:textId="77777777" w:rsidR="00944144" w:rsidRPr="00D66A92" w:rsidRDefault="00944144" w:rsidP="00944144">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w:t>
            </w:r>
            <w:r>
              <w:rPr>
                <w:rFonts w:ascii="Courier New" w:hAnsi="Courier New" w:cs="Courier New"/>
                <w:sz w:val="20"/>
                <w:szCs w:val="20"/>
              </w:rPr>
              <w:t>ins</w:t>
            </w:r>
            <w:r w:rsidRPr="00D66A92">
              <w:rPr>
                <w:rFonts w:ascii="Courier New" w:hAnsi="Courier New" w:cs="Courier New"/>
                <w:sz w:val="20"/>
                <w:szCs w:val="20"/>
              </w:rPr>
              <w:t>": "</w:t>
            </w:r>
            <w:r>
              <w:rPr>
                <w:rFonts w:ascii="Courier New" w:hAnsi="Courier New" w:cs="Courier New"/>
                <w:sz w:val="20"/>
                <w:szCs w:val="20"/>
              </w:rPr>
              <w:t>thermostat-input</w:t>
            </w:r>
            <w:r w:rsidRPr="00D66A92">
              <w:rPr>
                <w:rFonts w:ascii="Courier New" w:hAnsi="Courier New" w:cs="Courier New"/>
                <w:sz w:val="20"/>
                <w:szCs w:val="20"/>
              </w:rPr>
              <w:t>",</w:t>
            </w:r>
          </w:p>
          <w:p w14:paraId="37AECA9F" w14:textId="77777777" w:rsidR="00944144" w:rsidRPr="00D66A92" w:rsidRDefault="00944144" w:rsidP="00944144">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"re</w:t>
            </w:r>
            <w:r>
              <w:rPr>
                <w:rFonts w:ascii="Courier New" w:hAnsi="Courier New" w:cs="Courier New"/>
                <w:sz w:val="20"/>
                <w:szCs w:val="20"/>
              </w:rPr>
              <w:t>p</w:t>
            </w:r>
            <w:r w:rsidRPr="00D66A92">
              <w:rPr>
                <w:rFonts w:ascii="Courier New" w:hAnsi="Courier New" w:cs="Courier New"/>
                <w:sz w:val="20"/>
                <w:szCs w:val="20"/>
              </w:rPr>
              <w:t xml:space="preserve">": </w:t>
            </w:r>
            <w:r>
              <w:rPr>
                <w:rFonts w:ascii="Courier New" w:hAnsi="Courier New" w:cs="Courier New"/>
                <w:sz w:val="20"/>
                <w:szCs w:val="20"/>
              </w:rPr>
              <w:t>{</w:t>
            </w:r>
          </w:p>
          <w:p w14:paraId="47A00AF4" w14:textId="77777777" w:rsidR="00944144" w:rsidRPr="00D66A92" w:rsidRDefault="00944144" w:rsidP="00944144">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w:t>
            </w:r>
            <w:proofErr w:type="spellStart"/>
            <w:r w:rsidRPr="00D66A92">
              <w:rPr>
                <w:rFonts w:ascii="Courier New" w:hAnsi="Courier New" w:cs="Courier New"/>
                <w:sz w:val="20"/>
                <w:szCs w:val="20"/>
              </w:rPr>
              <w:t>rt</w:t>
            </w:r>
            <w:proofErr w:type="spellEnd"/>
            <w:r w:rsidRPr="00D66A92">
              <w:rPr>
                <w:rFonts w:ascii="Courier New" w:hAnsi="Courier New" w:cs="Courier New"/>
                <w:sz w:val="20"/>
                <w:szCs w:val="20"/>
              </w:rPr>
              <w:t>": ["</w:t>
            </w:r>
            <w:proofErr w:type="spellStart"/>
            <w:r w:rsidRPr="00D66A92">
              <w:rPr>
                <w:rFonts w:ascii="Courier New" w:hAnsi="Courier New" w:cs="Courier New"/>
                <w:sz w:val="20"/>
                <w:szCs w:val="20"/>
              </w:rPr>
              <w:t>oic.</w:t>
            </w:r>
            <w:proofErr w:type="gramStart"/>
            <w:r w:rsidRPr="00D66A92">
              <w:rPr>
                <w:rFonts w:ascii="Courier New" w:hAnsi="Courier New" w:cs="Courier New"/>
                <w:sz w:val="20"/>
                <w:szCs w:val="20"/>
              </w:rPr>
              <w:t>r.temperature</w:t>
            </w:r>
            <w:proofErr w:type="spellEnd"/>
            <w:proofErr w:type="gramEnd"/>
            <w:r w:rsidRPr="00D66A92">
              <w:rPr>
                <w:rFonts w:ascii="Courier New" w:hAnsi="Courier New" w:cs="Courier New"/>
                <w:sz w:val="20"/>
                <w:szCs w:val="20"/>
              </w:rPr>
              <w:t>"],</w:t>
            </w:r>
          </w:p>
          <w:p w14:paraId="61D120A2" w14:textId="77777777" w:rsidR="00944144" w:rsidRDefault="00944144" w:rsidP="00944144">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"if": ["oic.</w:t>
            </w:r>
            <w:proofErr w:type="gramStart"/>
            <w:r w:rsidRPr="00D66A92">
              <w:rPr>
                <w:rFonts w:ascii="Courier New" w:hAnsi="Courier New" w:cs="Courier New"/>
                <w:sz w:val="20"/>
                <w:szCs w:val="20"/>
              </w:rPr>
              <w:t>if.a</w:t>
            </w:r>
            <w:proofErr w:type="gramEnd"/>
            <w:r w:rsidRPr="00D66A92">
              <w:rPr>
                <w:rFonts w:ascii="Courier New" w:hAnsi="Courier New" w:cs="Courier New"/>
                <w:sz w:val="20"/>
                <w:szCs w:val="20"/>
              </w:rPr>
              <w:t>","</w:t>
            </w:r>
            <w:proofErr w:type="spellStart"/>
            <w:r w:rsidRPr="00D66A92">
              <w:rPr>
                <w:rFonts w:ascii="Courier New" w:hAnsi="Courier New" w:cs="Courier New"/>
                <w:sz w:val="20"/>
                <w:szCs w:val="20"/>
              </w:rPr>
              <w:t>oic.if.baseline</w:t>
            </w:r>
            <w:proofErr w:type="spellEnd"/>
            <w:r w:rsidRPr="00D66A92">
              <w:rPr>
                <w:rFonts w:ascii="Courier New" w:hAnsi="Courier New" w:cs="Courier New"/>
                <w:sz w:val="20"/>
                <w:szCs w:val="20"/>
              </w:rPr>
              <w:t>"]</w:t>
            </w:r>
            <w:r>
              <w:rPr>
                <w:rFonts w:ascii="Courier New" w:hAnsi="Courier New" w:cs="Courier New"/>
                <w:sz w:val="20"/>
                <w:szCs w:val="20"/>
              </w:rPr>
              <w:t>,</w:t>
            </w:r>
          </w:p>
          <w:p w14:paraId="2EDDD991" w14:textId="77777777" w:rsidR="00944144" w:rsidRDefault="00944144" w:rsidP="00944144">
            <w:pPr>
              <w:jc w:val="left"/>
              <w:rPr>
                <w:rFonts w:ascii="Courier New" w:hAnsi="Courier New" w:cs="Courier New"/>
                <w:sz w:val="20"/>
                <w:szCs w:val="20"/>
              </w:rPr>
            </w:pPr>
            <w:r>
              <w:rPr>
                <w:rFonts w:ascii="Courier New" w:hAnsi="Courier New" w:cs="Courier New"/>
                <w:sz w:val="20"/>
                <w:szCs w:val="20"/>
              </w:rPr>
              <w:t xml:space="preserve">    "temperature": 20</w:t>
            </w:r>
          </w:p>
          <w:p w14:paraId="0FF06D0A" w14:textId="77777777" w:rsidR="00944144" w:rsidRPr="00D66A92" w:rsidRDefault="00944144" w:rsidP="00944144">
            <w:pPr>
              <w:jc w:val="left"/>
              <w:rPr>
                <w:rFonts w:ascii="Courier New" w:hAnsi="Courier New" w:cs="Courier New"/>
                <w:sz w:val="20"/>
                <w:szCs w:val="20"/>
              </w:rPr>
            </w:pPr>
            <w:r>
              <w:rPr>
                <w:rFonts w:ascii="Courier New" w:hAnsi="Courier New" w:cs="Courier New"/>
                <w:sz w:val="20"/>
                <w:szCs w:val="20"/>
              </w:rPr>
              <w:t xml:space="preserve">  }</w:t>
            </w:r>
          </w:p>
          <w:p w14:paraId="3328A98D" w14:textId="77777777" w:rsidR="00944144" w:rsidRDefault="00944144" w:rsidP="00944144">
            <w:pPr>
              <w:jc w:val="left"/>
              <w:rPr>
                <w:rFonts w:ascii="Courier New" w:hAnsi="Courier New" w:cs="Courier New"/>
                <w:sz w:val="20"/>
                <w:szCs w:val="20"/>
              </w:rPr>
            </w:pPr>
            <w:r w:rsidRPr="00D66A92">
              <w:rPr>
                <w:rFonts w:ascii="Courier New" w:hAnsi="Courier New" w:cs="Courier New"/>
                <w:sz w:val="20"/>
                <w:szCs w:val="20"/>
              </w:rPr>
              <w:t>}</w:t>
            </w:r>
          </w:p>
          <w:p w14:paraId="22F760C3" w14:textId="04734A46" w:rsidR="00944144" w:rsidRDefault="00944144" w:rsidP="00944144">
            <w:pPr>
              <w:jc w:val="left"/>
              <w:rPr>
                <w:rFonts w:ascii="Courier New" w:hAnsi="Courier New" w:cs="Courier New"/>
                <w:b/>
                <w:sz w:val="20"/>
                <w:szCs w:val="20"/>
              </w:rPr>
            </w:pPr>
            <w:r w:rsidRPr="00944144">
              <w:rPr>
                <w:rFonts w:ascii="Courier New" w:hAnsi="Courier New" w:cs="Courier New"/>
                <w:b/>
                <w:sz w:val="20"/>
                <w:szCs w:val="20"/>
              </w:rPr>
              <w:t>Response:</w:t>
            </w:r>
            <w:r w:rsidR="003C4B7A">
              <w:rPr>
                <w:rFonts w:ascii="Courier New" w:hAnsi="Courier New" w:cs="Courier New"/>
                <w:b/>
                <w:sz w:val="20"/>
                <w:szCs w:val="20"/>
              </w:rPr>
              <w:t xml:space="preserve"> </w:t>
            </w:r>
            <w:r w:rsidR="00157493" w:rsidRPr="00157493">
              <w:rPr>
                <w:rFonts w:ascii="Courier New" w:hAnsi="Courier New" w:cs="Courier New"/>
                <w:sz w:val="20"/>
                <w:szCs w:val="20"/>
              </w:rPr>
              <w:t>2.01</w:t>
            </w:r>
            <w:r w:rsidR="00157493">
              <w:rPr>
                <w:rFonts w:ascii="Courier New" w:hAnsi="Courier New" w:cs="Courier New"/>
                <w:b/>
                <w:sz w:val="20"/>
                <w:szCs w:val="20"/>
              </w:rPr>
              <w:t xml:space="preserve"> </w:t>
            </w:r>
            <w:r w:rsidR="003C4B7A" w:rsidRPr="00CE42D0">
              <w:rPr>
                <w:rFonts w:ascii="Courier New" w:hAnsi="Courier New" w:cs="Courier New"/>
                <w:sz w:val="20"/>
                <w:szCs w:val="20"/>
              </w:rPr>
              <w:t>Created</w:t>
            </w:r>
          </w:p>
          <w:p w14:paraId="5318F5A8" w14:textId="16ABC189" w:rsidR="003C4B7A" w:rsidRPr="00944144" w:rsidRDefault="003C4B7A" w:rsidP="00944144">
            <w:pPr>
              <w:jc w:val="left"/>
              <w:rPr>
                <w:rFonts w:ascii="Courier New" w:hAnsi="Courier New" w:cs="Courier New"/>
                <w:b/>
                <w:sz w:val="20"/>
                <w:szCs w:val="20"/>
              </w:rPr>
            </w:pPr>
            <w:r>
              <w:rPr>
                <w:rFonts w:ascii="Courier New" w:hAnsi="Courier New" w:cs="Courier New"/>
                <w:b/>
                <w:sz w:val="20"/>
                <w:szCs w:val="20"/>
              </w:rPr>
              <w:t>Payload:</w:t>
            </w:r>
          </w:p>
          <w:p w14:paraId="0747E678" w14:textId="77777777" w:rsidR="00944144" w:rsidRDefault="00944144" w:rsidP="00944144">
            <w:pPr>
              <w:jc w:val="left"/>
              <w:rPr>
                <w:rFonts w:ascii="Courier New" w:hAnsi="Courier New" w:cs="Courier New"/>
                <w:sz w:val="20"/>
                <w:szCs w:val="20"/>
              </w:rPr>
            </w:pPr>
            <w:r w:rsidRPr="00D66A92">
              <w:rPr>
                <w:rFonts w:ascii="Courier New" w:hAnsi="Courier New" w:cs="Courier New"/>
                <w:sz w:val="20"/>
                <w:szCs w:val="20"/>
              </w:rPr>
              <w:t>{</w:t>
            </w:r>
          </w:p>
          <w:p w14:paraId="6C6143F6" w14:textId="77777777" w:rsidR="00944144" w:rsidRPr="00D66A92" w:rsidRDefault="00944144" w:rsidP="00944144">
            <w:pPr>
              <w:jc w:val="left"/>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href</w:t>
            </w:r>
            <w:proofErr w:type="spellEnd"/>
            <w:r>
              <w:rPr>
                <w:rFonts w:ascii="Courier New" w:hAnsi="Courier New" w:cs="Courier New"/>
                <w:sz w:val="20"/>
                <w:szCs w:val="20"/>
              </w:rPr>
              <w:t>": "</w:t>
            </w:r>
            <w:proofErr w:type="spellStart"/>
            <w:r>
              <w:rPr>
                <w:rFonts w:ascii="Courier New" w:hAnsi="Courier New" w:cs="Courier New"/>
                <w:sz w:val="20"/>
                <w:szCs w:val="20"/>
              </w:rPr>
              <w:t>tempinput</w:t>
            </w:r>
            <w:proofErr w:type="spellEnd"/>
            <w:r>
              <w:rPr>
                <w:rFonts w:ascii="Courier New" w:hAnsi="Courier New" w:cs="Courier New"/>
                <w:sz w:val="20"/>
                <w:szCs w:val="20"/>
              </w:rPr>
              <w:t>"</w:t>
            </w:r>
          </w:p>
          <w:p w14:paraId="6A792150" w14:textId="77777777" w:rsidR="00944144" w:rsidRPr="00D66A92" w:rsidRDefault="00944144" w:rsidP="00944144">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w:t>
            </w:r>
            <w:r>
              <w:rPr>
                <w:rFonts w:ascii="Courier New" w:hAnsi="Courier New" w:cs="Courier New"/>
                <w:sz w:val="20"/>
                <w:szCs w:val="20"/>
              </w:rPr>
              <w:t>ins</w:t>
            </w:r>
            <w:r w:rsidRPr="00D66A92">
              <w:rPr>
                <w:rFonts w:ascii="Courier New" w:hAnsi="Courier New" w:cs="Courier New"/>
                <w:sz w:val="20"/>
                <w:szCs w:val="20"/>
              </w:rPr>
              <w:t xml:space="preserve">": </w:t>
            </w:r>
            <w:r>
              <w:rPr>
                <w:rFonts w:ascii="Courier New" w:hAnsi="Courier New" w:cs="Courier New"/>
                <w:sz w:val="20"/>
                <w:szCs w:val="20"/>
              </w:rPr>
              <w:t>"thermostat-input"</w:t>
            </w:r>
            <w:r w:rsidRPr="00D66A92">
              <w:rPr>
                <w:rFonts w:ascii="Courier New" w:hAnsi="Courier New" w:cs="Courier New"/>
                <w:sz w:val="20"/>
                <w:szCs w:val="20"/>
              </w:rPr>
              <w:t>,</w:t>
            </w:r>
          </w:p>
          <w:p w14:paraId="43FFD819" w14:textId="77777777" w:rsidR="00944144" w:rsidRPr="00D66A92" w:rsidRDefault="00944144" w:rsidP="00944144">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w:t>
            </w:r>
            <w:proofErr w:type="spellStart"/>
            <w:r w:rsidRPr="00D66A92">
              <w:rPr>
                <w:rFonts w:ascii="Courier New" w:hAnsi="Courier New" w:cs="Courier New"/>
                <w:sz w:val="20"/>
                <w:szCs w:val="20"/>
              </w:rPr>
              <w:t>rt</w:t>
            </w:r>
            <w:proofErr w:type="spellEnd"/>
            <w:r w:rsidRPr="00D66A92">
              <w:rPr>
                <w:rFonts w:ascii="Courier New" w:hAnsi="Courier New" w:cs="Courier New"/>
                <w:sz w:val="20"/>
                <w:szCs w:val="20"/>
              </w:rPr>
              <w:t>": ["</w:t>
            </w:r>
            <w:proofErr w:type="spellStart"/>
            <w:r w:rsidRPr="00D66A92">
              <w:rPr>
                <w:rFonts w:ascii="Courier New" w:hAnsi="Courier New" w:cs="Courier New"/>
                <w:sz w:val="20"/>
                <w:szCs w:val="20"/>
              </w:rPr>
              <w:t>oic.</w:t>
            </w:r>
            <w:proofErr w:type="gramStart"/>
            <w:r w:rsidRPr="00D66A92">
              <w:rPr>
                <w:rFonts w:ascii="Courier New" w:hAnsi="Courier New" w:cs="Courier New"/>
                <w:sz w:val="20"/>
                <w:szCs w:val="20"/>
              </w:rPr>
              <w:t>r.temperature</w:t>
            </w:r>
            <w:proofErr w:type="spellEnd"/>
            <w:proofErr w:type="gramEnd"/>
            <w:r w:rsidRPr="00D66A92">
              <w:rPr>
                <w:rFonts w:ascii="Courier New" w:hAnsi="Courier New" w:cs="Courier New"/>
                <w:sz w:val="20"/>
                <w:szCs w:val="20"/>
              </w:rPr>
              <w:t>"],</w:t>
            </w:r>
          </w:p>
          <w:p w14:paraId="49120F59" w14:textId="77777777" w:rsidR="00944144" w:rsidRDefault="00944144" w:rsidP="00944144">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"if": ["oic.</w:t>
            </w:r>
            <w:proofErr w:type="gramStart"/>
            <w:r w:rsidRPr="00D66A92">
              <w:rPr>
                <w:rFonts w:ascii="Courier New" w:hAnsi="Courier New" w:cs="Courier New"/>
                <w:sz w:val="20"/>
                <w:szCs w:val="20"/>
              </w:rPr>
              <w:t>if.a</w:t>
            </w:r>
            <w:proofErr w:type="gramEnd"/>
            <w:r w:rsidRPr="00D66A92">
              <w:rPr>
                <w:rFonts w:ascii="Courier New" w:hAnsi="Courier New" w:cs="Courier New"/>
                <w:sz w:val="20"/>
                <w:szCs w:val="20"/>
              </w:rPr>
              <w:t>","</w:t>
            </w:r>
            <w:proofErr w:type="spellStart"/>
            <w:r w:rsidRPr="00D66A92">
              <w:rPr>
                <w:rFonts w:ascii="Courier New" w:hAnsi="Courier New" w:cs="Courier New"/>
                <w:sz w:val="20"/>
                <w:szCs w:val="20"/>
              </w:rPr>
              <w:t>oic.if.baseline</w:t>
            </w:r>
            <w:proofErr w:type="spellEnd"/>
            <w:r w:rsidRPr="00D66A92">
              <w:rPr>
                <w:rFonts w:ascii="Courier New" w:hAnsi="Courier New" w:cs="Courier New"/>
                <w:sz w:val="20"/>
                <w:szCs w:val="20"/>
              </w:rPr>
              <w:t>"]</w:t>
            </w:r>
            <w:r>
              <w:rPr>
                <w:rFonts w:ascii="Courier New" w:hAnsi="Courier New" w:cs="Courier New"/>
                <w:sz w:val="20"/>
                <w:szCs w:val="20"/>
              </w:rPr>
              <w:t>,</w:t>
            </w:r>
          </w:p>
          <w:p w14:paraId="54E3A21F" w14:textId="77777777" w:rsidR="00944144" w:rsidRPr="00D66A92" w:rsidRDefault="00944144" w:rsidP="00944144">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"re</w:t>
            </w:r>
            <w:r>
              <w:rPr>
                <w:rFonts w:ascii="Courier New" w:hAnsi="Courier New" w:cs="Courier New"/>
                <w:sz w:val="20"/>
                <w:szCs w:val="20"/>
              </w:rPr>
              <w:t>p</w:t>
            </w:r>
            <w:r w:rsidRPr="00D66A92">
              <w:rPr>
                <w:rFonts w:ascii="Courier New" w:hAnsi="Courier New" w:cs="Courier New"/>
                <w:sz w:val="20"/>
                <w:szCs w:val="20"/>
              </w:rPr>
              <w:t xml:space="preserve">": </w:t>
            </w:r>
            <w:r>
              <w:rPr>
                <w:rFonts w:ascii="Courier New" w:hAnsi="Courier New" w:cs="Courier New"/>
                <w:sz w:val="20"/>
                <w:szCs w:val="20"/>
              </w:rPr>
              <w:t>{</w:t>
            </w:r>
          </w:p>
          <w:p w14:paraId="3BCF6278" w14:textId="77777777" w:rsidR="00944144" w:rsidRPr="00D66A92" w:rsidRDefault="00944144" w:rsidP="00944144">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w:t>
            </w:r>
            <w:proofErr w:type="spellStart"/>
            <w:r w:rsidRPr="00D66A92">
              <w:rPr>
                <w:rFonts w:ascii="Courier New" w:hAnsi="Courier New" w:cs="Courier New"/>
                <w:sz w:val="20"/>
                <w:szCs w:val="20"/>
              </w:rPr>
              <w:t>rt</w:t>
            </w:r>
            <w:proofErr w:type="spellEnd"/>
            <w:r w:rsidRPr="00D66A92">
              <w:rPr>
                <w:rFonts w:ascii="Courier New" w:hAnsi="Courier New" w:cs="Courier New"/>
                <w:sz w:val="20"/>
                <w:szCs w:val="20"/>
              </w:rPr>
              <w:t>": ["</w:t>
            </w:r>
            <w:proofErr w:type="spellStart"/>
            <w:r w:rsidRPr="00D66A92">
              <w:rPr>
                <w:rFonts w:ascii="Courier New" w:hAnsi="Courier New" w:cs="Courier New"/>
                <w:sz w:val="20"/>
                <w:szCs w:val="20"/>
              </w:rPr>
              <w:t>oic.</w:t>
            </w:r>
            <w:proofErr w:type="gramStart"/>
            <w:r w:rsidRPr="00D66A92">
              <w:rPr>
                <w:rFonts w:ascii="Courier New" w:hAnsi="Courier New" w:cs="Courier New"/>
                <w:sz w:val="20"/>
                <w:szCs w:val="20"/>
              </w:rPr>
              <w:t>r.temperature</w:t>
            </w:r>
            <w:proofErr w:type="spellEnd"/>
            <w:proofErr w:type="gramEnd"/>
            <w:r w:rsidRPr="00D66A92">
              <w:rPr>
                <w:rFonts w:ascii="Courier New" w:hAnsi="Courier New" w:cs="Courier New"/>
                <w:sz w:val="20"/>
                <w:szCs w:val="20"/>
              </w:rPr>
              <w:t>"],</w:t>
            </w:r>
          </w:p>
          <w:p w14:paraId="1E015BF4" w14:textId="77777777" w:rsidR="00944144" w:rsidRDefault="00944144" w:rsidP="00944144">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"if": ["oic.</w:t>
            </w:r>
            <w:proofErr w:type="gramStart"/>
            <w:r w:rsidRPr="00D66A92">
              <w:rPr>
                <w:rFonts w:ascii="Courier New" w:hAnsi="Courier New" w:cs="Courier New"/>
                <w:sz w:val="20"/>
                <w:szCs w:val="20"/>
              </w:rPr>
              <w:t>if.a</w:t>
            </w:r>
            <w:proofErr w:type="gramEnd"/>
            <w:r w:rsidRPr="00D66A92">
              <w:rPr>
                <w:rFonts w:ascii="Courier New" w:hAnsi="Courier New" w:cs="Courier New"/>
                <w:sz w:val="20"/>
                <w:szCs w:val="20"/>
              </w:rPr>
              <w:t>","</w:t>
            </w:r>
            <w:proofErr w:type="spellStart"/>
            <w:r w:rsidRPr="00D66A92">
              <w:rPr>
                <w:rFonts w:ascii="Courier New" w:hAnsi="Courier New" w:cs="Courier New"/>
                <w:sz w:val="20"/>
                <w:szCs w:val="20"/>
              </w:rPr>
              <w:t>oic.if.baseline</w:t>
            </w:r>
            <w:proofErr w:type="spellEnd"/>
            <w:r w:rsidRPr="00D66A92">
              <w:rPr>
                <w:rFonts w:ascii="Courier New" w:hAnsi="Courier New" w:cs="Courier New"/>
                <w:sz w:val="20"/>
                <w:szCs w:val="20"/>
              </w:rPr>
              <w:t>"]</w:t>
            </w:r>
            <w:r>
              <w:rPr>
                <w:rFonts w:ascii="Courier New" w:hAnsi="Courier New" w:cs="Courier New"/>
                <w:sz w:val="20"/>
                <w:szCs w:val="20"/>
              </w:rPr>
              <w:t>,</w:t>
            </w:r>
          </w:p>
          <w:p w14:paraId="3531689F" w14:textId="77777777" w:rsidR="00944144" w:rsidRDefault="00944144" w:rsidP="00944144">
            <w:pPr>
              <w:jc w:val="left"/>
              <w:rPr>
                <w:rFonts w:ascii="Courier New" w:hAnsi="Courier New" w:cs="Courier New"/>
                <w:sz w:val="20"/>
                <w:szCs w:val="20"/>
              </w:rPr>
            </w:pPr>
            <w:r>
              <w:rPr>
                <w:rFonts w:ascii="Courier New" w:hAnsi="Courier New" w:cs="Courier New"/>
                <w:sz w:val="20"/>
                <w:szCs w:val="20"/>
              </w:rPr>
              <w:t xml:space="preserve">    "temperature": 20</w:t>
            </w:r>
          </w:p>
          <w:p w14:paraId="43877274" w14:textId="77777777" w:rsidR="00944144" w:rsidRPr="00D66A92" w:rsidRDefault="00944144" w:rsidP="00944144">
            <w:pPr>
              <w:jc w:val="left"/>
              <w:rPr>
                <w:rFonts w:ascii="Courier New" w:hAnsi="Courier New" w:cs="Courier New"/>
                <w:sz w:val="20"/>
                <w:szCs w:val="20"/>
              </w:rPr>
            </w:pPr>
            <w:r>
              <w:rPr>
                <w:rFonts w:ascii="Courier New" w:hAnsi="Courier New" w:cs="Courier New"/>
                <w:sz w:val="20"/>
                <w:szCs w:val="20"/>
              </w:rPr>
              <w:t xml:space="preserve">  }</w:t>
            </w:r>
          </w:p>
          <w:p w14:paraId="18B532D6" w14:textId="3E3EAC0D" w:rsidR="00944144" w:rsidRPr="00346B20" w:rsidRDefault="00944144" w:rsidP="00944144">
            <w:pPr>
              <w:jc w:val="left"/>
              <w:rPr>
                <w:i/>
              </w:rPr>
            </w:pPr>
            <w:r w:rsidRPr="00D66A92">
              <w:rPr>
                <w:rFonts w:ascii="Courier New" w:hAnsi="Courier New" w:cs="Courier New"/>
                <w:sz w:val="20"/>
                <w:szCs w:val="20"/>
              </w:rPr>
              <w:t>}</w:t>
            </w:r>
          </w:p>
        </w:tc>
      </w:tr>
    </w:tbl>
    <w:p w14:paraId="1D2B1C93" w14:textId="77777777" w:rsidR="00EC790B" w:rsidRDefault="00EC790B" w:rsidP="00E8589F">
      <w:pPr>
        <w:outlineLvl w:val="0"/>
        <w:rPr>
          <w:lang w:val="en-US"/>
        </w:rPr>
      </w:pPr>
    </w:p>
    <w:p w14:paraId="19F3E54F" w14:textId="77777777" w:rsidR="00EC790B" w:rsidRDefault="00EC790B" w:rsidP="00E8589F">
      <w:pPr>
        <w:outlineLvl w:val="0"/>
        <w:rPr>
          <w:lang w:val="en-US"/>
        </w:rPr>
      </w:pPr>
    </w:p>
    <w:p w14:paraId="31033AB4" w14:textId="11ABB2C9" w:rsidR="00D607BC" w:rsidRDefault="00D607BC" w:rsidP="00E8589F">
      <w:pPr>
        <w:outlineLvl w:val="0"/>
        <w:rPr>
          <w:lang w:val="en-US"/>
        </w:rPr>
      </w:pPr>
      <w:r>
        <w:rPr>
          <w:lang w:val="en-US"/>
        </w:rPr>
        <w:t xml:space="preserve">CREATE </w:t>
      </w:r>
      <w:r w:rsidR="00EF237E">
        <w:rPr>
          <w:lang w:val="en-US"/>
        </w:rPr>
        <w:t xml:space="preserve">may be performed </w:t>
      </w:r>
      <w:r>
        <w:rPr>
          <w:lang w:val="en-US"/>
        </w:rPr>
        <w:t xml:space="preserve">with </w:t>
      </w:r>
      <w:r w:rsidR="00EF237E">
        <w:rPr>
          <w:lang w:val="en-US"/>
        </w:rPr>
        <w:t>the server providing the</w:t>
      </w:r>
      <w:r>
        <w:rPr>
          <w:lang w:val="en-US"/>
        </w:rPr>
        <w:t xml:space="preserve"> URI</w:t>
      </w:r>
      <w:r w:rsidR="00EF237E">
        <w:rPr>
          <w:lang w:val="en-US"/>
        </w:rPr>
        <w:t xml:space="preserve"> for the created resource.</w:t>
      </w:r>
      <w:r w:rsidR="00992B9F">
        <w:rPr>
          <w:lang w:val="en-US"/>
        </w:rPr>
        <w:t xml:space="preserve"> The server may use any valid URI for the created resource as a relative URI from the collection resource URI.</w:t>
      </w:r>
    </w:p>
    <w:p w14:paraId="0BE70A15" w14:textId="77777777" w:rsidR="002D4B0A" w:rsidRDefault="002D4B0A" w:rsidP="00E8589F">
      <w:pPr>
        <w:outlineLvl w:val="0"/>
        <w:rPr>
          <w:lang w:val="en-US"/>
        </w:rPr>
      </w:pPr>
    </w:p>
    <w:p w14:paraId="2473F40D" w14:textId="019DAA0E" w:rsidR="00944144" w:rsidRDefault="00944144" w:rsidP="005B79D0">
      <w:pPr>
        <w:jc w:val="center"/>
        <w:outlineLvl w:val="0"/>
        <w:rPr>
          <w:b/>
          <w:lang w:val="en-US"/>
        </w:rPr>
      </w:pPr>
      <w:r w:rsidRPr="00171CFC">
        <w:rPr>
          <w:b/>
          <w:lang w:val="en-US"/>
        </w:rPr>
        <w:t xml:space="preserve">Example </w:t>
      </w:r>
      <w:r>
        <w:rPr>
          <w:b/>
          <w:lang w:val="en-US"/>
        </w:rPr>
        <w:t xml:space="preserve">CREATE using server-supplied URI </w:t>
      </w:r>
    </w:p>
    <w:p w14:paraId="3AFC7699" w14:textId="77777777" w:rsidR="00484B4E" w:rsidRPr="00171CFC" w:rsidRDefault="00484B4E" w:rsidP="005B79D0">
      <w:pPr>
        <w:jc w:val="center"/>
        <w:outlineLvl w:val="0"/>
        <w:rPr>
          <w:b/>
          <w:lang w:val="en-US"/>
        </w:rPr>
      </w:pPr>
    </w:p>
    <w:tbl>
      <w:tblPr>
        <w:tblStyle w:val="TableGrid"/>
        <w:tblW w:w="0" w:type="auto"/>
        <w:tblInd w:w="1908" w:type="dxa"/>
        <w:shd w:val="clear" w:color="auto" w:fill="F2F2F2" w:themeFill="background1" w:themeFillShade="F2"/>
        <w:tblLook w:val="04A0" w:firstRow="1" w:lastRow="0" w:firstColumn="1" w:lastColumn="0" w:noHBand="0" w:noVBand="1"/>
      </w:tblPr>
      <w:tblGrid>
        <w:gridCol w:w="5681"/>
      </w:tblGrid>
      <w:tr w:rsidR="00944144" w14:paraId="6A48B8E5" w14:textId="77777777" w:rsidTr="00EB3FE0">
        <w:trPr>
          <w:cantSplit/>
          <w:trHeight w:val="405"/>
        </w:trPr>
        <w:tc>
          <w:tcPr>
            <w:tcW w:w="5681" w:type="dxa"/>
            <w:shd w:val="clear" w:color="auto" w:fill="F2F2F2" w:themeFill="background1" w:themeFillShade="F2"/>
          </w:tcPr>
          <w:p w14:paraId="0F6668FF" w14:textId="7FFCE6A4" w:rsidR="00944144" w:rsidRDefault="00944144" w:rsidP="00EB3FE0">
            <w:pPr>
              <w:jc w:val="left"/>
              <w:rPr>
                <w:rFonts w:ascii="Courier New" w:hAnsi="Courier New" w:cs="Courier New"/>
                <w:sz w:val="20"/>
                <w:szCs w:val="20"/>
              </w:rPr>
            </w:pPr>
            <w:r w:rsidRPr="00944144">
              <w:rPr>
                <w:rFonts w:ascii="Courier New" w:hAnsi="Courier New" w:cs="Courier New"/>
                <w:b/>
                <w:sz w:val="20"/>
                <w:szCs w:val="20"/>
              </w:rPr>
              <w:lastRenderedPageBreak/>
              <w:t>Method:</w:t>
            </w:r>
            <w:r>
              <w:rPr>
                <w:rFonts w:ascii="Courier New" w:hAnsi="Courier New" w:cs="Courier New"/>
                <w:sz w:val="20"/>
                <w:szCs w:val="20"/>
              </w:rPr>
              <w:t xml:space="preserve"> POST</w:t>
            </w:r>
          </w:p>
          <w:p w14:paraId="66D6C30B" w14:textId="4820DE59" w:rsidR="00944144" w:rsidRDefault="00944144" w:rsidP="00EB3FE0">
            <w:pPr>
              <w:jc w:val="left"/>
              <w:rPr>
                <w:rFonts w:ascii="Courier New" w:hAnsi="Courier New" w:cs="Courier New"/>
                <w:sz w:val="20"/>
                <w:szCs w:val="20"/>
              </w:rPr>
            </w:pPr>
            <w:r w:rsidRPr="00944144">
              <w:rPr>
                <w:rFonts w:ascii="Courier New" w:hAnsi="Courier New" w:cs="Courier New"/>
                <w:b/>
                <w:sz w:val="20"/>
                <w:szCs w:val="20"/>
              </w:rPr>
              <w:t>URI:</w:t>
            </w:r>
            <w:r>
              <w:rPr>
                <w:rFonts w:ascii="Courier New" w:hAnsi="Courier New" w:cs="Courier New"/>
                <w:sz w:val="20"/>
                <w:szCs w:val="20"/>
              </w:rPr>
              <w:t xml:space="preserve"> /scenes/scene1</w:t>
            </w:r>
            <w:proofErr w:type="gramStart"/>
            <w:r w:rsidR="008F2ECC">
              <w:rPr>
                <w:rFonts w:ascii="Courier New" w:hAnsi="Courier New" w:cs="Courier New"/>
                <w:sz w:val="20"/>
                <w:szCs w:val="20"/>
              </w:rPr>
              <w:t>/</w:t>
            </w:r>
            <w:r w:rsidR="00D61FE8">
              <w:rPr>
                <w:rFonts w:ascii="Courier New" w:hAnsi="Courier New" w:cs="Courier New"/>
                <w:sz w:val="20"/>
                <w:szCs w:val="20"/>
              </w:rPr>
              <w:t>?if</w:t>
            </w:r>
            <w:proofErr w:type="gramEnd"/>
            <w:r w:rsidR="00D61FE8">
              <w:rPr>
                <w:rFonts w:ascii="Courier New" w:hAnsi="Courier New" w:cs="Courier New"/>
                <w:sz w:val="20"/>
                <w:szCs w:val="20"/>
              </w:rPr>
              <w:t>=</w:t>
            </w:r>
            <w:proofErr w:type="spellStart"/>
            <w:r w:rsidR="00D61FE8">
              <w:rPr>
                <w:rFonts w:ascii="Courier New" w:hAnsi="Courier New" w:cs="Courier New"/>
                <w:sz w:val="20"/>
                <w:szCs w:val="20"/>
              </w:rPr>
              <w:t>oic.if.create</w:t>
            </w:r>
            <w:proofErr w:type="spellEnd"/>
          </w:p>
          <w:p w14:paraId="580576FA" w14:textId="77777777" w:rsidR="00944144" w:rsidRPr="00944144" w:rsidRDefault="00944144" w:rsidP="00EB3FE0">
            <w:pPr>
              <w:jc w:val="left"/>
              <w:rPr>
                <w:rFonts w:ascii="Courier New" w:hAnsi="Courier New" w:cs="Courier New"/>
                <w:b/>
                <w:sz w:val="20"/>
                <w:szCs w:val="20"/>
              </w:rPr>
            </w:pPr>
            <w:r w:rsidRPr="00944144">
              <w:rPr>
                <w:rFonts w:ascii="Courier New" w:hAnsi="Courier New" w:cs="Courier New"/>
                <w:b/>
                <w:sz w:val="20"/>
                <w:szCs w:val="20"/>
              </w:rPr>
              <w:t>Payload:</w:t>
            </w:r>
          </w:p>
          <w:p w14:paraId="64B249EE" w14:textId="77777777" w:rsidR="00944144" w:rsidRPr="00D66A92" w:rsidRDefault="00944144" w:rsidP="00EB3FE0">
            <w:pPr>
              <w:jc w:val="left"/>
              <w:rPr>
                <w:rFonts w:ascii="Courier New" w:hAnsi="Courier New" w:cs="Courier New"/>
                <w:sz w:val="20"/>
                <w:szCs w:val="20"/>
              </w:rPr>
            </w:pPr>
            <w:r w:rsidRPr="00D66A92">
              <w:rPr>
                <w:rFonts w:ascii="Courier New" w:hAnsi="Courier New" w:cs="Courier New"/>
                <w:sz w:val="20"/>
                <w:szCs w:val="20"/>
              </w:rPr>
              <w:t>{</w:t>
            </w:r>
          </w:p>
          <w:p w14:paraId="26CB2BFE" w14:textId="77777777" w:rsidR="00944144" w:rsidRPr="00D66A92" w:rsidRDefault="00944144" w:rsidP="00EB3FE0">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w:t>
            </w:r>
            <w:r>
              <w:rPr>
                <w:rFonts w:ascii="Courier New" w:hAnsi="Courier New" w:cs="Courier New"/>
                <w:sz w:val="20"/>
                <w:szCs w:val="20"/>
              </w:rPr>
              <w:t>ins</w:t>
            </w:r>
            <w:r w:rsidRPr="00D66A92">
              <w:rPr>
                <w:rFonts w:ascii="Courier New" w:hAnsi="Courier New" w:cs="Courier New"/>
                <w:sz w:val="20"/>
                <w:szCs w:val="20"/>
              </w:rPr>
              <w:t>": "</w:t>
            </w:r>
            <w:r>
              <w:rPr>
                <w:rFonts w:ascii="Courier New" w:hAnsi="Courier New" w:cs="Courier New"/>
                <w:sz w:val="20"/>
                <w:szCs w:val="20"/>
              </w:rPr>
              <w:t>thermostat-input</w:t>
            </w:r>
            <w:r w:rsidRPr="00D66A92">
              <w:rPr>
                <w:rFonts w:ascii="Courier New" w:hAnsi="Courier New" w:cs="Courier New"/>
                <w:sz w:val="20"/>
                <w:szCs w:val="20"/>
              </w:rPr>
              <w:t>",</w:t>
            </w:r>
          </w:p>
          <w:p w14:paraId="5B6384C4" w14:textId="77777777" w:rsidR="00944144" w:rsidRPr="00D66A92" w:rsidRDefault="00944144" w:rsidP="00EB3FE0">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"re</w:t>
            </w:r>
            <w:r>
              <w:rPr>
                <w:rFonts w:ascii="Courier New" w:hAnsi="Courier New" w:cs="Courier New"/>
                <w:sz w:val="20"/>
                <w:szCs w:val="20"/>
              </w:rPr>
              <w:t>p</w:t>
            </w:r>
            <w:r w:rsidRPr="00D66A92">
              <w:rPr>
                <w:rFonts w:ascii="Courier New" w:hAnsi="Courier New" w:cs="Courier New"/>
                <w:sz w:val="20"/>
                <w:szCs w:val="20"/>
              </w:rPr>
              <w:t xml:space="preserve">": </w:t>
            </w:r>
            <w:r>
              <w:rPr>
                <w:rFonts w:ascii="Courier New" w:hAnsi="Courier New" w:cs="Courier New"/>
                <w:sz w:val="20"/>
                <w:szCs w:val="20"/>
              </w:rPr>
              <w:t>{</w:t>
            </w:r>
          </w:p>
          <w:p w14:paraId="13E936B6" w14:textId="77777777" w:rsidR="00944144" w:rsidRPr="00D66A92" w:rsidRDefault="00944144" w:rsidP="00EB3FE0">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w:t>
            </w:r>
            <w:proofErr w:type="spellStart"/>
            <w:r w:rsidRPr="00D66A92">
              <w:rPr>
                <w:rFonts w:ascii="Courier New" w:hAnsi="Courier New" w:cs="Courier New"/>
                <w:sz w:val="20"/>
                <w:szCs w:val="20"/>
              </w:rPr>
              <w:t>rt</w:t>
            </w:r>
            <w:proofErr w:type="spellEnd"/>
            <w:r w:rsidRPr="00D66A92">
              <w:rPr>
                <w:rFonts w:ascii="Courier New" w:hAnsi="Courier New" w:cs="Courier New"/>
                <w:sz w:val="20"/>
                <w:szCs w:val="20"/>
              </w:rPr>
              <w:t>": ["</w:t>
            </w:r>
            <w:proofErr w:type="spellStart"/>
            <w:r w:rsidRPr="00D66A92">
              <w:rPr>
                <w:rFonts w:ascii="Courier New" w:hAnsi="Courier New" w:cs="Courier New"/>
                <w:sz w:val="20"/>
                <w:szCs w:val="20"/>
              </w:rPr>
              <w:t>oic.</w:t>
            </w:r>
            <w:proofErr w:type="gramStart"/>
            <w:r w:rsidRPr="00D66A92">
              <w:rPr>
                <w:rFonts w:ascii="Courier New" w:hAnsi="Courier New" w:cs="Courier New"/>
                <w:sz w:val="20"/>
                <w:szCs w:val="20"/>
              </w:rPr>
              <w:t>r.temperature</w:t>
            </w:r>
            <w:proofErr w:type="spellEnd"/>
            <w:proofErr w:type="gramEnd"/>
            <w:r w:rsidRPr="00D66A92">
              <w:rPr>
                <w:rFonts w:ascii="Courier New" w:hAnsi="Courier New" w:cs="Courier New"/>
                <w:sz w:val="20"/>
                <w:szCs w:val="20"/>
              </w:rPr>
              <w:t>"],</w:t>
            </w:r>
          </w:p>
          <w:p w14:paraId="74E49FFB" w14:textId="77777777" w:rsidR="00944144" w:rsidRDefault="00944144" w:rsidP="00EB3FE0">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"if": ["oic.</w:t>
            </w:r>
            <w:proofErr w:type="gramStart"/>
            <w:r w:rsidRPr="00D66A92">
              <w:rPr>
                <w:rFonts w:ascii="Courier New" w:hAnsi="Courier New" w:cs="Courier New"/>
                <w:sz w:val="20"/>
                <w:szCs w:val="20"/>
              </w:rPr>
              <w:t>if.a</w:t>
            </w:r>
            <w:proofErr w:type="gramEnd"/>
            <w:r w:rsidRPr="00D66A92">
              <w:rPr>
                <w:rFonts w:ascii="Courier New" w:hAnsi="Courier New" w:cs="Courier New"/>
                <w:sz w:val="20"/>
                <w:szCs w:val="20"/>
              </w:rPr>
              <w:t>","</w:t>
            </w:r>
            <w:proofErr w:type="spellStart"/>
            <w:r w:rsidRPr="00D66A92">
              <w:rPr>
                <w:rFonts w:ascii="Courier New" w:hAnsi="Courier New" w:cs="Courier New"/>
                <w:sz w:val="20"/>
                <w:szCs w:val="20"/>
              </w:rPr>
              <w:t>oic.if.baseline</w:t>
            </w:r>
            <w:proofErr w:type="spellEnd"/>
            <w:r w:rsidRPr="00D66A92">
              <w:rPr>
                <w:rFonts w:ascii="Courier New" w:hAnsi="Courier New" w:cs="Courier New"/>
                <w:sz w:val="20"/>
                <w:szCs w:val="20"/>
              </w:rPr>
              <w:t>"]</w:t>
            </w:r>
            <w:r>
              <w:rPr>
                <w:rFonts w:ascii="Courier New" w:hAnsi="Courier New" w:cs="Courier New"/>
                <w:sz w:val="20"/>
                <w:szCs w:val="20"/>
              </w:rPr>
              <w:t>,</w:t>
            </w:r>
          </w:p>
          <w:p w14:paraId="01DA6569" w14:textId="77777777" w:rsidR="00944144" w:rsidRDefault="00944144" w:rsidP="00EB3FE0">
            <w:pPr>
              <w:jc w:val="left"/>
              <w:rPr>
                <w:rFonts w:ascii="Courier New" w:hAnsi="Courier New" w:cs="Courier New"/>
                <w:sz w:val="20"/>
                <w:szCs w:val="20"/>
              </w:rPr>
            </w:pPr>
            <w:r>
              <w:rPr>
                <w:rFonts w:ascii="Courier New" w:hAnsi="Courier New" w:cs="Courier New"/>
                <w:sz w:val="20"/>
                <w:szCs w:val="20"/>
              </w:rPr>
              <w:t xml:space="preserve">    "temperature": 20</w:t>
            </w:r>
          </w:p>
          <w:p w14:paraId="32711F1F" w14:textId="77777777" w:rsidR="00944144" w:rsidRPr="00D66A92" w:rsidRDefault="00944144" w:rsidP="00EB3FE0">
            <w:pPr>
              <w:jc w:val="left"/>
              <w:rPr>
                <w:rFonts w:ascii="Courier New" w:hAnsi="Courier New" w:cs="Courier New"/>
                <w:sz w:val="20"/>
                <w:szCs w:val="20"/>
              </w:rPr>
            </w:pPr>
            <w:r>
              <w:rPr>
                <w:rFonts w:ascii="Courier New" w:hAnsi="Courier New" w:cs="Courier New"/>
                <w:sz w:val="20"/>
                <w:szCs w:val="20"/>
              </w:rPr>
              <w:t xml:space="preserve">  }</w:t>
            </w:r>
          </w:p>
          <w:p w14:paraId="38C3C806" w14:textId="77777777" w:rsidR="00944144" w:rsidRDefault="00944144" w:rsidP="00EB3FE0">
            <w:pPr>
              <w:jc w:val="left"/>
              <w:rPr>
                <w:rFonts w:ascii="Courier New" w:hAnsi="Courier New" w:cs="Courier New"/>
                <w:sz w:val="20"/>
                <w:szCs w:val="20"/>
              </w:rPr>
            </w:pPr>
            <w:r w:rsidRPr="00D66A92">
              <w:rPr>
                <w:rFonts w:ascii="Courier New" w:hAnsi="Courier New" w:cs="Courier New"/>
                <w:sz w:val="20"/>
                <w:szCs w:val="20"/>
              </w:rPr>
              <w:t>}</w:t>
            </w:r>
          </w:p>
          <w:p w14:paraId="49DD5DE7" w14:textId="605DAAEE" w:rsidR="00944144" w:rsidRDefault="00944144" w:rsidP="00EB3FE0">
            <w:pPr>
              <w:jc w:val="left"/>
              <w:rPr>
                <w:rFonts w:ascii="Courier New" w:hAnsi="Courier New" w:cs="Courier New"/>
                <w:b/>
                <w:sz w:val="20"/>
                <w:szCs w:val="20"/>
              </w:rPr>
            </w:pPr>
            <w:r w:rsidRPr="00944144">
              <w:rPr>
                <w:rFonts w:ascii="Courier New" w:hAnsi="Courier New" w:cs="Courier New"/>
                <w:b/>
                <w:sz w:val="20"/>
                <w:szCs w:val="20"/>
              </w:rPr>
              <w:t>Response:</w:t>
            </w:r>
            <w:r w:rsidR="003C4B7A">
              <w:rPr>
                <w:rFonts w:ascii="Courier New" w:hAnsi="Courier New" w:cs="Courier New"/>
                <w:b/>
                <w:sz w:val="20"/>
                <w:szCs w:val="20"/>
              </w:rPr>
              <w:t xml:space="preserve"> </w:t>
            </w:r>
            <w:r w:rsidR="00157493" w:rsidRPr="00157493">
              <w:rPr>
                <w:rFonts w:ascii="Courier New" w:hAnsi="Courier New" w:cs="Courier New"/>
                <w:sz w:val="20"/>
                <w:szCs w:val="20"/>
              </w:rPr>
              <w:t>2.01</w:t>
            </w:r>
            <w:r w:rsidR="00157493">
              <w:rPr>
                <w:rFonts w:ascii="Courier New" w:hAnsi="Courier New" w:cs="Courier New"/>
                <w:b/>
                <w:sz w:val="20"/>
                <w:szCs w:val="20"/>
              </w:rPr>
              <w:t xml:space="preserve"> </w:t>
            </w:r>
            <w:r w:rsidR="003C4B7A" w:rsidRPr="00CE42D0">
              <w:rPr>
                <w:rFonts w:ascii="Courier New" w:hAnsi="Courier New" w:cs="Courier New"/>
                <w:sz w:val="20"/>
                <w:szCs w:val="20"/>
              </w:rPr>
              <w:t>Created</w:t>
            </w:r>
          </w:p>
          <w:p w14:paraId="562C63C8" w14:textId="24290C81" w:rsidR="003C4B7A" w:rsidRPr="00944144" w:rsidRDefault="003C4B7A" w:rsidP="00EB3FE0">
            <w:pPr>
              <w:jc w:val="left"/>
              <w:rPr>
                <w:rFonts w:ascii="Courier New" w:hAnsi="Courier New" w:cs="Courier New"/>
                <w:b/>
                <w:sz w:val="20"/>
                <w:szCs w:val="20"/>
              </w:rPr>
            </w:pPr>
            <w:r>
              <w:rPr>
                <w:rFonts w:ascii="Courier New" w:hAnsi="Courier New" w:cs="Courier New"/>
                <w:b/>
                <w:sz w:val="20"/>
                <w:szCs w:val="20"/>
              </w:rPr>
              <w:t>Payload:</w:t>
            </w:r>
          </w:p>
          <w:p w14:paraId="4C684AF2" w14:textId="77777777" w:rsidR="00944144" w:rsidRDefault="00944144" w:rsidP="00EB3FE0">
            <w:pPr>
              <w:jc w:val="left"/>
              <w:rPr>
                <w:rFonts w:ascii="Courier New" w:hAnsi="Courier New" w:cs="Courier New"/>
                <w:sz w:val="20"/>
                <w:szCs w:val="20"/>
              </w:rPr>
            </w:pPr>
            <w:r w:rsidRPr="00D66A92">
              <w:rPr>
                <w:rFonts w:ascii="Courier New" w:hAnsi="Courier New" w:cs="Courier New"/>
                <w:sz w:val="20"/>
                <w:szCs w:val="20"/>
              </w:rPr>
              <w:t>{</w:t>
            </w:r>
          </w:p>
          <w:p w14:paraId="5810128F" w14:textId="6C9741B2" w:rsidR="00944144" w:rsidRPr="00D66A92" w:rsidRDefault="00944144" w:rsidP="00EB3FE0">
            <w:pPr>
              <w:jc w:val="left"/>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href</w:t>
            </w:r>
            <w:proofErr w:type="spellEnd"/>
            <w:r>
              <w:rPr>
                <w:rFonts w:ascii="Courier New" w:hAnsi="Courier New" w:cs="Courier New"/>
                <w:sz w:val="20"/>
                <w:szCs w:val="20"/>
              </w:rPr>
              <w:t>": "3755f3ac"</w:t>
            </w:r>
          </w:p>
          <w:p w14:paraId="7BA4E052" w14:textId="77777777" w:rsidR="00944144" w:rsidRPr="00D66A92" w:rsidRDefault="00944144" w:rsidP="00EB3FE0">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w:t>
            </w:r>
            <w:r>
              <w:rPr>
                <w:rFonts w:ascii="Courier New" w:hAnsi="Courier New" w:cs="Courier New"/>
                <w:sz w:val="20"/>
                <w:szCs w:val="20"/>
              </w:rPr>
              <w:t>ins</w:t>
            </w:r>
            <w:r w:rsidRPr="00D66A92">
              <w:rPr>
                <w:rFonts w:ascii="Courier New" w:hAnsi="Courier New" w:cs="Courier New"/>
                <w:sz w:val="20"/>
                <w:szCs w:val="20"/>
              </w:rPr>
              <w:t xml:space="preserve">": </w:t>
            </w:r>
            <w:r>
              <w:rPr>
                <w:rFonts w:ascii="Courier New" w:hAnsi="Courier New" w:cs="Courier New"/>
                <w:sz w:val="20"/>
                <w:szCs w:val="20"/>
              </w:rPr>
              <w:t>"thermostat-input"</w:t>
            </w:r>
            <w:r w:rsidRPr="00D66A92">
              <w:rPr>
                <w:rFonts w:ascii="Courier New" w:hAnsi="Courier New" w:cs="Courier New"/>
                <w:sz w:val="20"/>
                <w:szCs w:val="20"/>
              </w:rPr>
              <w:t>,</w:t>
            </w:r>
          </w:p>
          <w:p w14:paraId="7F3EAAF6" w14:textId="77777777" w:rsidR="00944144" w:rsidRPr="00D66A92" w:rsidRDefault="00944144" w:rsidP="00EB3FE0">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w:t>
            </w:r>
            <w:proofErr w:type="spellStart"/>
            <w:r w:rsidRPr="00D66A92">
              <w:rPr>
                <w:rFonts w:ascii="Courier New" w:hAnsi="Courier New" w:cs="Courier New"/>
                <w:sz w:val="20"/>
                <w:szCs w:val="20"/>
              </w:rPr>
              <w:t>rt</w:t>
            </w:r>
            <w:proofErr w:type="spellEnd"/>
            <w:r w:rsidRPr="00D66A92">
              <w:rPr>
                <w:rFonts w:ascii="Courier New" w:hAnsi="Courier New" w:cs="Courier New"/>
                <w:sz w:val="20"/>
                <w:szCs w:val="20"/>
              </w:rPr>
              <w:t>": ["</w:t>
            </w:r>
            <w:proofErr w:type="spellStart"/>
            <w:r w:rsidRPr="00D66A92">
              <w:rPr>
                <w:rFonts w:ascii="Courier New" w:hAnsi="Courier New" w:cs="Courier New"/>
                <w:sz w:val="20"/>
                <w:szCs w:val="20"/>
              </w:rPr>
              <w:t>oic.</w:t>
            </w:r>
            <w:proofErr w:type="gramStart"/>
            <w:r w:rsidRPr="00D66A92">
              <w:rPr>
                <w:rFonts w:ascii="Courier New" w:hAnsi="Courier New" w:cs="Courier New"/>
                <w:sz w:val="20"/>
                <w:szCs w:val="20"/>
              </w:rPr>
              <w:t>r.temperature</w:t>
            </w:r>
            <w:proofErr w:type="spellEnd"/>
            <w:proofErr w:type="gramEnd"/>
            <w:r w:rsidRPr="00D66A92">
              <w:rPr>
                <w:rFonts w:ascii="Courier New" w:hAnsi="Courier New" w:cs="Courier New"/>
                <w:sz w:val="20"/>
                <w:szCs w:val="20"/>
              </w:rPr>
              <w:t>"],</w:t>
            </w:r>
          </w:p>
          <w:p w14:paraId="2231A544" w14:textId="77777777" w:rsidR="00944144" w:rsidRDefault="00944144" w:rsidP="00EB3FE0">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"if": ["oic.</w:t>
            </w:r>
            <w:proofErr w:type="gramStart"/>
            <w:r w:rsidRPr="00D66A92">
              <w:rPr>
                <w:rFonts w:ascii="Courier New" w:hAnsi="Courier New" w:cs="Courier New"/>
                <w:sz w:val="20"/>
                <w:szCs w:val="20"/>
              </w:rPr>
              <w:t>if.a</w:t>
            </w:r>
            <w:proofErr w:type="gramEnd"/>
            <w:r w:rsidRPr="00D66A92">
              <w:rPr>
                <w:rFonts w:ascii="Courier New" w:hAnsi="Courier New" w:cs="Courier New"/>
                <w:sz w:val="20"/>
                <w:szCs w:val="20"/>
              </w:rPr>
              <w:t>","</w:t>
            </w:r>
            <w:proofErr w:type="spellStart"/>
            <w:r w:rsidRPr="00D66A92">
              <w:rPr>
                <w:rFonts w:ascii="Courier New" w:hAnsi="Courier New" w:cs="Courier New"/>
                <w:sz w:val="20"/>
                <w:szCs w:val="20"/>
              </w:rPr>
              <w:t>oic.if.baseline</w:t>
            </w:r>
            <w:proofErr w:type="spellEnd"/>
            <w:r w:rsidRPr="00D66A92">
              <w:rPr>
                <w:rFonts w:ascii="Courier New" w:hAnsi="Courier New" w:cs="Courier New"/>
                <w:sz w:val="20"/>
                <w:szCs w:val="20"/>
              </w:rPr>
              <w:t>"]</w:t>
            </w:r>
            <w:r>
              <w:rPr>
                <w:rFonts w:ascii="Courier New" w:hAnsi="Courier New" w:cs="Courier New"/>
                <w:sz w:val="20"/>
                <w:szCs w:val="20"/>
              </w:rPr>
              <w:t>,</w:t>
            </w:r>
          </w:p>
          <w:p w14:paraId="659DEBF5" w14:textId="77777777" w:rsidR="00944144" w:rsidRPr="00D66A92" w:rsidRDefault="00944144" w:rsidP="00EB3FE0">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"re</w:t>
            </w:r>
            <w:r>
              <w:rPr>
                <w:rFonts w:ascii="Courier New" w:hAnsi="Courier New" w:cs="Courier New"/>
                <w:sz w:val="20"/>
                <w:szCs w:val="20"/>
              </w:rPr>
              <w:t>p</w:t>
            </w:r>
            <w:r w:rsidRPr="00D66A92">
              <w:rPr>
                <w:rFonts w:ascii="Courier New" w:hAnsi="Courier New" w:cs="Courier New"/>
                <w:sz w:val="20"/>
                <w:szCs w:val="20"/>
              </w:rPr>
              <w:t xml:space="preserve">": </w:t>
            </w:r>
            <w:r>
              <w:rPr>
                <w:rFonts w:ascii="Courier New" w:hAnsi="Courier New" w:cs="Courier New"/>
                <w:sz w:val="20"/>
                <w:szCs w:val="20"/>
              </w:rPr>
              <w:t>{</w:t>
            </w:r>
          </w:p>
          <w:p w14:paraId="7671F011" w14:textId="77777777" w:rsidR="00944144" w:rsidRPr="00D66A92" w:rsidRDefault="00944144" w:rsidP="00EB3FE0">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w:t>
            </w:r>
            <w:proofErr w:type="spellStart"/>
            <w:r w:rsidRPr="00D66A92">
              <w:rPr>
                <w:rFonts w:ascii="Courier New" w:hAnsi="Courier New" w:cs="Courier New"/>
                <w:sz w:val="20"/>
                <w:szCs w:val="20"/>
              </w:rPr>
              <w:t>rt</w:t>
            </w:r>
            <w:proofErr w:type="spellEnd"/>
            <w:r w:rsidRPr="00D66A92">
              <w:rPr>
                <w:rFonts w:ascii="Courier New" w:hAnsi="Courier New" w:cs="Courier New"/>
                <w:sz w:val="20"/>
                <w:szCs w:val="20"/>
              </w:rPr>
              <w:t>": ["</w:t>
            </w:r>
            <w:proofErr w:type="spellStart"/>
            <w:r w:rsidRPr="00D66A92">
              <w:rPr>
                <w:rFonts w:ascii="Courier New" w:hAnsi="Courier New" w:cs="Courier New"/>
                <w:sz w:val="20"/>
                <w:szCs w:val="20"/>
              </w:rPr>
              <w:t>oic.</w:t>
            </w:r>
            <w:proofErr w:type="gramStart"/>
            <w:r w:rsidRPr="00D66A92">
              <w:rPr>
                <w:rFonts w:ascii="Courier New" w:hAnsi="Courier New" w:cs="Courier New"/>
                <w:sz w:val="20"/>
                <w:szCs w:val="20"/>
              </w:rPr>
              <w:t>r.temperature</w:t>
            </w:r>
            <w:proofErr w:type="spellEnd"/>
            <w:proofErr w:type="gramEnd"/>
            <w:r w:rsidRPr="00D66A92">
              <w:rPr>
                <w:rFonts w:ascii="Courier New" w:hAnsi="Courier New" w:cs="Courier New"/>
                <w:sz w:val="20"/>
                <w:szCs w:val="20"/>
              </w:rPr>
              <w:t>"],</w:t>
            </w:r>
          </w:p>
          <w:p w14:paraId="0C13A2C2" w14:textId="77777777" w:rsidR="00944144" w:rsidRDefault="00944144" w:rsidP="00EB3FE0">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"if": ["oic.</w:t>
            </w:r>
            <w:proofErr w:type="gramStart"/>
            <w:r w:rsidRPr="00D66A92">
              <w:rPr>
                <w:rFonts w:ascii="Courier New" w:hAnsi="Courier New" w:cs="Courier New"/>
                <w:sz w:val="20"/>
                <w:szCs w:val="20"/>
              </w:rPr>
              <w:t>if.a</w:t>
            </w:r>
            <w:proofErr w:type="gramEnd"/>
            <w:r w:rsidRPr="00D66A92">
              <w:rPr>
                <w:rFonts w:ascii="Courier New" w:hAnsi="Courier New" w:cs="Courier New"/>
                <w:sz w:val="20"/>
                <w:szCs w:val="20"/>
              </w:rPr>
              <w:t>","</w:t>
            </w:r>
            <w:proofErr w:type="spellStart"/>
            <w:r w:rsidRPr="00D66A92">
              <w:rPr>
                <w:rFonts w:ascii="Courier New" w:hAnsi="Courier New" w:cs="Courier New"/>
                <w:sz w:val="20"/>
                <w:szCs w:val="20"/>
              </w:rPr>
              <w:t>oic.if.baseline</w:t>
            </w:r>
            <w:proofErr w:type="spellEnd"/>
            <w:r w:rsidRPr="00D66A92">
              <w:rPr>
                <w:rFonts w:ascii="Courier New" w:hAnsi="Courier New" w:cs="Courier New"/>
                <w:sz w:val="20"/>
                <w:szCs w:val="20"/>
              </w:rPr>
              <w:t>"]</w:t>
            </w:r>
            <w:r>
              <w:rPr>
                <w:rFonts w:ascii="Courier New" w:hAnsi="Courier New" w:cs="Courier New"/>
                <w:sz w:val="20"/>
                <w:szCs w:val="20"/>
              </w:rPr>
              <w:t>,</w:t>
            </w:r>
          </w:p>
          <w:p w14:paraId="68579336" w14:textId="77777777" w:rsidR="00944144" w:rsidRDefault="00944144" w:rsidP="00EB3FE0">
            <w:pPr>
              <w:jc w:val="left"/>
              <w:rPr>
                <w:rFonts w:ascii="Courier New" w:hAnsi="Courier New" w:cs="Courier New"/>
                <w:sz w:val="20"/>
                <w:szCs w:val="20"/>
              </w:rPr>
            </w:pPr>
            <w:r>
              <w:rPr>
                <w:rFonts w:ascii="Courier New" w:hAnsi="Courier New" w:cs="Courier New"/>
                <w:sz w:val="20"/>
                <w:szCs w:val="20"/>
              </w:rPr>
              <w:t xml:space="preserve">    "temperature": 20</w:t>
            </w:r>
          </w:p>
          <w:p w14:paraId="02B77B4D" w14:textId="77777777" w:rsidR="00944144" w:rsidRPr="00D66A92" w:rsidRDefault="00944144" w:rsidP="00EB3FE0">
            <w:pPr>
              <w:jc w:val="left"/>
              <w:rPr>
                <w:rFonts w:ascii="Courier New" w:hAnsi="Courier New" w:cs="Courier New"/>
                <w:sz w:val="20"/>
                <w:szCs w:val="20"/>
              </w:rPr>
            </w:pPr>
            <w:r>
              <w:rPr>
                <w:rFonts w:ascii="Courier New" w:hAnsi="Courier New" w:cs="Courier New"/>
                <w:sz w:val="20"/>
                <w:szCs w:val="20"/>
              </w:rPr>
              <w:t xml:space="preserve">  }</w:t>
            </w:r>
          </w:p>
          <w:p w14:paraId="5401F60A" w14:textId="77777777" w:rsidR="00944144" w:rsidRPr="00346B20" w:rsidRDefault="00944144" w:rsidP="00EB3FE0">
            <w:pPr>
              <w:jc w:val="left"/>
              <w:rPr>
                <w:i/>
              </w:rPr>
            </w:pPr>
            <w:r w:rsidRPr="00D66A92">
              <w:rPr>
                <w:rFonts w:ascii="Courier New" w:hAnsi="Courier New" w:cs="Courier New"/>
                <w:sz w:val="20"/>
                <w:szCs w:val="20"/>
              </w:rPr>
              <w:t>}</w:t>
            </w:r>
          </w:p>
        </w:tc>
      </w:tr>
    </w:tbl>
    <w:p w14:paraId="37071736" w14:textId="77777777" w:rsidR="00944144" w:rsidRDefault="00944144" w:rsidP="00E8589F">
      <w:pPr>
        <w:outlineLvl w:val="0"/>
        <w:rPr>
          <w:lang w:val="en-US"/>
        </w:rPr>
      </w:pPr>
    </w:p>
    <w:p w14:paraId="48B76A5A" w14:textId="77777777" w:rsidR="00E8589F" w:rsidRDefault="00E8589F" w:rsidP="00F6387C">
      <w:pPr>
        <w:outlineLvl w:val="0"/>
        <w:rPr>
          <w:lang w:val="en-US"/>
        </w:rPr>
      </w:pPr>
    </w:p>
    <w:p w14:paraId="555A22D8" w14:textId="5849724F" w:rsidR="00E8589F" w:rsidRDefault="00E8589F" w:rsidP="00E8589F">
      <w:pPr>
        <w:outlineLvl w:val="0"/>
        <w:rPr>
          <w:b/>
          <w:lang w:val="en-US"/>
        </w:rPr>
      </w:pPr>
      <w:r>
        <w:rPr>
          <w:b/>
          <w:lang w:val="en-US"/>
        </w:rPr>
        <w:t>7.6.3.9.3</w:t>
      </w:r>
      <w:r>
        <w:rPr>
          <w:b/>
          <w:lang w:val="en-US"/>
        </w:rPr>
        <w:tab/>
        <w:t>Use with NOTIFY</w:t>
      </w:r>
    </w:p>
    <w:p w14:paraId="7FEF773E" w14:textId="1EBAE448" w:rsidR="00E8589F" w:rsidRDefault="002D4B0A" w:rsidP="00E8589F">
      <w:pPr>
        <w:outlineLvl w:val="0"/>
        <w:rPr>
          <w:lang w:val="en-US"/>
        </w:rPr>
      </w:pPr>
      <w:r>
        <w:rPr>
          <w:lang w:val="en-US"/>
        </w:rPr>
        <w:t>NOTIFY may be</w:t>
      </w:r>
      <w:r w:rsidR="009D7412">
        <w:rPr>
          <w:lang w:val="en-US"/>
        </w:rPr>
        <w:t xml:space="preserve"> used with the Create Interface. Notifications sent to observers shall only be sent as a result of successful </w:t>
      </w:r>
      <w:r w:rsidR="0091123B">
        <w:rPr>
          <w:lang w:val="en-US"/>
        </w:rPr>
        <w:t>CREATE</w:t>
      </w:r>
      <w:r w:rsidR="009D7412">
        <w:rPr>
          <w:lang w:val="en-US"/>
        </w:rPr>
        <w:t xml:space="preserve"> operations. Notifications on the Create Interface shall contain the </w:t>
      </w:r>
      <w:r w:rsidR="008006C9">
        <w:rPr>
          <w:lang w:val="en-US"/>
        </w:rPr>
        <w:t>required</w:t>
      </w:r>
      <w:r w:rsidR="009D7412">
        <w:rPr>
          <w:lang w:val="en-US"/>
        </w:rPr>
        <w:t xml:space="preserve"> </w:t>
      </w:r>
      <w:r w:rsidR="008006C9">
        <w:rPr>
          <w:lang w:val="en-US"/>
        </w:rPr>
        <w:t>R</w:t>
      </w:r>
      <w:r w:rsidR="009D7412">
        <w:rPr>
          <w:lang w:val="en-US"/>
        </w:rPr>
        <w:t xml:space="preserve">esponse </w:t>
      </w:r>
      <w:r w:rsidR="008006C9">
        <w:rPr>
          <w:lang w:val="en-US"/>
        </w:rPr>
        <w:t xml:space="preserve">Representation </w:t>
      </w:r>
      <w:r w:rsidR="009D7412">
        <w:rPr>
          <w:lang w:val="en-US"/>
        </w:rPr>
        <w:t>payload</w:t>
      </w:r>
      <w:r w:rsidR="008006C9">
        <w:rPr>
          <w:lang w:val="en-US"/>
        </w:rPr>
        <w:t xml:space="preserve"> for the CREATE operation, as illustrated</w:t>
      </w:r>
      <w:r w:rsidR="009D7412">
        <w:rPr>
          <w:lang w:val="en-US"/>
        </w:rPr>
        <w:t xml:space="preserve"> in the example above.</w:t>
      </w:r>
      <w:r w:rsidR="00D86724">
        <w:rPr>
          <w:lang w:val="en-US"/>
        </w:rPr>
        <w:t xml:space="preserve"> </w:t>
      </w:r>
      <w:r w:rsidR="00F55442">
        <w:rPr>
          <w:lang w:val="en-US"/>
        </w:rPr>
        <w:t xml:space="preserve">A successful NOTIFY shall return a status code indicating general success (e.g. </w:t>
      </w:r>
      <w:r w:rsidR="008739F2">
        <w:rPr>
          <w:lang w:val="en-US"/>
        </w:rPr>
        <w:t xml:space="preserve">HTTP </w:t>
      </w:r>
      <w:r w:rsidR="00F55442">
        <w:rPr>
          <w:lang w:val="en-US"/>
        </w:rPr>
        <w:t>200)</w:t>
      </w:r>
      <w:r w:rsidR="00C50CA4">
        <w:rPr>
          <w:lang w:val="en-US"/>
        </w:rPr>
        <w:t xml:space="preserve"> or </w:t>
      </w:r>
      <w:r w:rsidR="008739F2">
        <w:rPr>
          <w:lang w:val="en-US"/>
        </w:rPr>
        <w:t xml:space="preserve">a status code indicating successful creation (e.g. </w:t>
      </w:r>
      <w:proofErr w:type="spellStart"/>
      <w:r w:rsidR="008739F2">
        <w:rPr>
          <w:lang w:val="en-US"/>
        </w:rPr>
        <w:t>CoAP</w:t>
      </w:r>
      <w:proofErr w:type="spellEnd"/>
      <w:r w:rsidR="008739F2">
        <w:rPr>
          <w:lang w:val="en-US"/>
        </w:rPr>
        <w:t xml:space="preserve"> 2.01)</w:t>
      </w:r>
      <w:r w:rsidR="00F55442">
        <w:rPr>
          <w:lang w:val="en-US"/>
        </w:rPr>
        <w:t>.</w:t>
      </w:r>
    </w:p>
    <w:p w14:paraId="21FFFEA2" w14:textId="77777777" w:rsidR="004906DA" w:rsidRDefault="004906DA" w:rsidP="005413D8">
      <w:pPr>
        <w:outlineLvl w:val="0"/>
        <w:rPr>
          <w:lang w:val="en-US"/>
        </w:rPr>
      </w:pPr>
    </w:p>
    <w:p w14:paraId="51733CA0" w14:textId="527E530C" w:rsidR="005B79D0" w:rsidRDefault="005B79D0" w:rsidP="005B79D0">
      <w:pPr>
        <w:jc w:val="center"/>
        <w:outlineLvl w:val="0"/>
        <w:rPr>
          <w:b/>
          <w:lang w:val="en-US"/>
        </w:rPr>
      </w:pPr>
      <w:r w:rsidRPr="00171CFC">
        <w:rPr>
          <w:b/>
          <w:lang w:val="en-US"/>
        </w:rPr>
        <w:t xml:space="preserve">Example </w:t>
      </w:r>
      <w:r>
        <w:rPr>
          <w:b/>
          <w:lang w:val="en-US"/>
        </w:rPr>
        <w:t xml:space="preserve">NOTIFY </w:t>
      </w:r>
      <w:r w:rsidR="00E56704">
        <w:rPr>
          <w:b/>
          <w:lang w:val="en-US"/>
        </w:rPr>
        <w:t>on Create Interface</w:t>
      </w:r>
    </w:p>
    <w:p w14:paraId="025E94A4" w14:textId="77777777" w:rsidR="00484B4E" w:rsidRPr="00171CFC" w:rsidRDefault="00484B4E" w:rsidP="005B79D0">
      <w:pPr>
        <w:jc w:val="center"/>
        <w:outlineLvl w:val="0"/>
        <w:rPr>
          <w:b/>
          <w:lang w:val="en-US"/>
        </w:rPr>
      </w:pPr>
    </w:p>
    <w:tbl>
      <w:tblPr>
        <w:tblStyle w:val="TableGrid"/>
        <w:tblW w:w="0" w:type="auto"/>
        <w:tblInd w:w="1908" w:type="dxa"/>
        <w:shd w:val="clear" w:color="auto" w:fill="F2F2F2" w:themeFill="background1" w:themeFillShade="F2"/>
        <w:tblLook w:val="04A0" w:firstRow="1" w:lastRow="0" w:firstColumn="1" w:lastColumn="0" w:noHBand="0" w:noVBand="1"/>
      </w:tblPr>
      <w:tblGrid>
        <w:gridCol w:w="5681"/>
      </w:tblGrid>
      <w:tr w:rsidR="005B79D0" w14:paraId="4D899916" w14:textId="77777777" w:rsidTr="00EB3FE0">
        <w:trPr>
          <w:cantSplit/>
          <w:trHeight w:val="405"/>
        </w:trPr>
        <w:tc>
          <w:tcPr>
            <w:tcW w:w="5681" w:type="dxa"/>
            <w:shd w:val="clear" w:color="auto" w:fill="F2F2F2" w:themeFill="background1" w:themeFillShade="F2"/>
          </w:tcPr>
          <w:p w14:paraId="07C7DD18" w14:textId="5A3DF82F" w:rsidR="005B79D0" w:rsidRDefault="005B79D0" w:rsidP="00EB3FE0">
            <w:pPr>
              <w:jc w:val="left"/>
              <w:rPr>
                <w:rFonts w:ascii="Courier New" w:hAnsi="Courier New" w:cs="Courier New"/>
                <w:sz w:val="20"/>
                <w:szCs w:val="20"/>
              </w:rPr>
            </w:pPr>
            <w:r w:rsidRPr="00944144">
              <w:rPr>
                <w:rFonts w:ascii="Courier New" w:hAnsi="Courier New" w:cs="Courier New"/>
                <w:b/>
                <w:sz w:val="20"/>
                <w:szCs w:val="20"/>
              </w:rPr>
              <w:t>Response:</w:t>
            </w:r>
            <w:r w:rsidR="00635A38">
              <w:rPr>
                <w:rFonts w:ascii="Courier New" w:hAnsi="Courier New" w:cs="Courier New"/>
                <w:b/>
                <w:sz w:val="20"/>
                <w:szCs w:val="20"/>
              </w:rPr>
              <w:t xml:space="preserve"> </w:t>
            </w:r>
            <w:r w:rsidR="00EC7B56">
              <w:rPr>
                <w:rFonts w:ascii="Courier New" w:hAnsi="Courier New" w:cs="Courier New"/>
                <w:sz w:val="20"/>
                <w:szCs w:val="20"/>
              </w:rPr>
              <w:t>2.01 Created</w:t>
            </w:r>
          </w:p>
          <w:p w14:paraId="16670575" w14:textId="555B0A23" w:rsidR="00EC7B56" w:rsidRPr="00EC7B56" w:rsidRDefault="00EC7B56" w:rsidP="00EB3FE0">
            <w:pPr>
              <w:jc w:val="left"/>
              <w:rPr>
                <w:rFonts w:ascii="Courier New" w:hAnsi="Courier New" w:cs="Courier New"/>
                <w:b/>
                <w:sz w:val="20"/>
                <w:szCs w:val="20"/>
              </w:rPr>
            </w:pPr>
            <w:r w:rsidRPr="00EC7B56">
              <w:rPr>
                <w:rFonts w:ascii="Courier New" w:hAnsi="Courier New" w:cs="Courier New"/>
                <w:b/>
                <w:sz w:val="20"/>
                <w:szCs w:val="20"/>
              </w:rPr>
              <w:t>Payload:</w:t>
            </w:r>
          </w:p>
          <w:p w14:paraId="19799798" w14:textId="77777777" w:rsidR="005B79D0" w:rsidRDefault="005B79D0" w:rsidP="00EB3FE0">
            <w:pPr>
              <w:jc w:val="left"/>
              <w:rPr>
                <w:rFonts w:ascii="Courier New" w:hAnsi="Courier New" w:cs="Courier New"/>
                <w:sz w:val="20"/>
                <w:szCs w:val="20"/>
              </w:rPr>
            </w:pPr>
            <w:r w:rsidRPr="00D66A92">
              <w:rPr>
                <w:rFonts w:ascii="Courier New" w:hAnsi="Courier New" w:cs="Courier New"/>
                <w:sz w:val="20"/>
                <w:szCs w:val="20"/>
              </w:rPr>
              <w:t>{</w:t>
            </w:r>
          </w:p>
          <w:p w14:paraId="68B96CB2" w14:textId="1A0D6D78" w:rsidR="005B79D0" w:rsidRPr="00D66A92" w:rsidRDefault="005B79D0" w:rsidP="00EB3FE0">
            <w:pPr>
              <w:jc w:val="left"/>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href</w:t>
            </w:r>
            <w:proofErr w:type="spellEnd"/>
            <w:r>
              <w:rPr>
                <w:rFonts w:ascii="Courier New" w:hAnsi="Courier New" w:cs="Courier New"/>
                <w:sz w:val="20"/>
                <w:szCs w:val="20"/>
              </w:rPr>
              <w:t>": "</w:t>
            </w:r>
            <w:r w:rsidR="00C4467A">
              <w:rPr>
                <w:rFonts w:ascii="Courier New" w:hAnsi="Courier New" w:cs="Courier New"/>
                <w:sz w:val="20"/>
                <w:szCs w:val="20"/>
              </w:rPr>
              <w:t>3755f3ac</w:t>
            </w:r>
            <w:r>
              <w:rPr>
                <w:rFonts w:ascii="Courier New" w:hAnsi="Courier New" w:cs="Courier New"/>
                <w:sz w:val="20"/>
                <w:szCs w:val="20"/>
              </w:rPr>
              <w:t>"</w:t>
            </w:r>
          </w:p>
          <w:p w14:paraId="2C8BD7A2" w14:textId="77777777" w:rsidR="005B79D0" w:rsidRPr="00D66A92" w:rsidRDefault="005B79D0" w:rsidP="00EB3FE0">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w:t>
            </w:r>
            <w:r>
              <w:rPr>
                <w:rFonts w:ascii="Courier New" w:hAnsi="Courier New" w:cs="Courier New"/>
                <w:sz w:val="20"/>
                <w:szCs w:val="20"/>
              </w:rPr>
              <w:t>ins</w:t>
            </w:r>
            <w:r w:rsidRPr="00D66A92">
              <w:rPr>
                <w:rFonts w:ascii="Courier New" w:hAnsi="Courier New" w:cs="Courier New"/>
                <w:sz w:val="20"/>
                <w:szCs w:val="20"/>
              </w:rPr>
              <w:t xml:space="preserve">": </w:t>
            </w:r>
            <w:r>
              <w:rPr>
                <w:rFonts w:ascii="Courier New" w:hAnsi="Courier New" w:cs="Courier New"/>
                <w:sz w:val="20"/>
                <w:szCs w:val="20"/>
              </w:rPr>
              <w:t>"thermostat-input"</w:t>
            </w:r>
            <w:r w:rsidRPr="00D66A92">
              <w:rPr>
                <w:rFonts w:ascii="Courier New" w:hAnsi="Courier New" w:cs="Courier New"/>
                <w:sz w:val="20"/>
                <w:szCs w:val="20"/>
              </w:rPr>
              <w:t>,</w:t>
            </w:r>
          </w:p>
          <w:p w14:paraId="0BDC3C12" w14:textId="77777777" w:rsidR="005B79D0" w:rsidRPr="00D66A92" w:rsidRDefault="005B79D0" w:rsidP="00EB3FE0">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w:t>
            </w:r>
            <w:proofErr w:type="spellStart"/>
            <w:r w:rsidRPr="00D66A92">
              <w:rPr>
                <w:rFonts w:ascii="Courier New" w:hAnsi="Courier New" w:cs="Courier New"/>
                <w:sz w:val="20"/>
                <w:szCs w:val="20"/>
              </w:rPr>
              <w:t>rt</w:t>
            </w:r>
            <w:proofErr w:type="spellEnd"/>
            <w:r w:rsidRPr="00D66A92">
              <w:rPr>
                <w:rFonts w:ascii="Courier New" w:hAnsi="Courier New" w:cs="Courier New"/>
                <w:sz w:val="20"/>
                <w:szCs w:val="20"/>
              </w:rPr>
              <w:t>": ["</w:t>
            </w:r>
            <w:proofErr w:type="spellStart"/>
            <w:r w:rsidRPr="00D66A92">
              <w:rPr>
                <w:rFonts w:ascii="Courier New" w:hAnsi="Courier New" w:cs="Courier New"/>
                <w:sz w:val="20"/>
                <w:szCs w:val="20"/>
              </w:rPr>
              <w:t>oic.</w:t>
            </w:r>
            <w:proofErr w:type="gramStart"/>
            <w:r w:rsidRPr="00D66A92">
              <w:rPr>
                <w:rFonts w:ascii="Courier New" w:hAnsi="Courier New" w:cs="Courier New"/>
                <w:sz w:val="20"/>
                <w:szCs w:val="20"/>
              </w:rPr>
              <w:t>r.temperature</w:t>
            </w:r>
            <w:proofErr w:type="spellEnd"/>
            <w:proofErr w:type="gramEnd"/>
            <w:r w:rsidRPr="00D66A92">
              <w:rPr>
                <w:rFonts w:ascii="Courier New" w:hAnsi="Courier New" w:cs="Courier New"/>
                <w:sz w:val="20"/>
                <w:szCs w:val="20"/>
              </w:rPr>
              <w:t>"],</w:t>
            </w:r>
          </w:p>
          <w:p w14:paraId="1AF92654" w14:textId="77777777" w:rsidR="005B79D0" w:rsidRDefault="005B79D0" w:rsidP="00EB3FE0">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"if": ["oic.</w:t>
            </w:r>
            <w:proofErr w:type="gramStart"/>
            <w:r w:rsidRPr="00D66A92">
              <w:rPr>
                <w:rFonts w:ascii="Courier New" w:hAnsi="Courier New" w:cs="Courier New"/>
                <w:sz w:val="20"/>
                <w:szCs w:val="20"/>
              </w:rPr>
              <w:t>if.a</w:t>
            </w:r>
            <w:proofErr w:type="gramEnd"/>
            <w:r w:rsidRPr="00D66A92">
              <w:rPr>
                <w:rFonts w:ascii="Courier New" w:hAnsi="Courier New" w:cs="Courier New"/>
                <w:sz w:val="20"/>
                <w:szCs w:val="20"/>
              </w:rPr>
              <w:t>","</w:t>
            </w:r>
            <w:proofErr w:type="spellStart"/>
            <w:r w:rsidRPr="00D66A92">
              <w:rPr>
                <w:rFonts w:ascii="Courier New" w:hAnsi="Courier New" w:cs="Courier New"/>
                <w:sz w:val="20"/>
                <w:szCs w:val="20"/>
              </w:rPr>
              <w:t>oic.if.baseline</w:t>
            </w:r>
            <w:proofErr w:type="spellEnd"/>
            <w:r w:rsidRPr="00D66A92">
              <w:rPr>
                <w:rFonts w:ascii="Courier New" w:hAnsi="Courier New" w:cs="Courier New"/>
                <w:sz w:val="20"/>
                <w:szCs w:val="20"/>
              </w:rPr>
              <w:t>"]</w:t>
            </w:r>
            <w:r>
              <w:rPr>
                <w:rFonts w:ascii="Courier New" w:hAnsi="Courier New" w:cs="Courier New"/>
                <w:sz w:val="20"/>
                <w:szCs w:val="20"/>
              </w:rPr>
              <w:t>,</w:t>
            </w:r>
          </w:p>
          <w:p w14:paraId="6340294C" w14:textId="77777777" w:rsidR="005B79D0" w:rsidRPr="00D66A92" w:rsidRDefault="005B79D0" w:rsidP="00EB3FE0">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"re</w:t>
            </w:r>
            <w:r>
              <w:rPr>
                <w:rFonts w:ascii="Courier New" w:hAnsi="Courier New" w:cs="Courier New"/>
                <w:sz w:val="20"/>
                <w:szCs w:val="20"/>
              </w:rPr>
              <w:t>p</w:t>
            </w:r>
            <w:r w:rsidRPr="00D66A92">
              <w:rPr>
                <w:rFonts w:ascii="Courier New" w:hAnsi="Courier New" w:cs="Courier New"/>
                <w:sz w:val="20"/>
                <w:szCs w:val="20"/>
              </w:rPr>
              <w:t xml:space="preserve">": </w:t>
            </w:r>
            <w:r>
              <w:rPr>
                <w:rFonts w:ascii="Courier New" w:hAnsi="Courier New" w:cs="Courier New"/>
                <w:sz w:val="20"/>
                <w:szCs w:val="20"/>
              </w:rPr>
              <w:t>{</w:t>
            </w:r>
          </w:p>
          <w:p w14:paraId="2F7D3F13" w14:textId="77777777" w:rsidR="005B79D0" w:rsidRPr="00D66A92" w:rsidRDefault="005B79D0" w:rsidP="00EB3FE0">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w:t>
            </w:r>
            <w:proofErr w:type="spellStart"/>
            <w:r w:rsidRPr="00D66A92">
              <w:rPr>
                <w:rFonts w:ascii="Courier New" w:hAnsi="Courier New" w:cs="Courier New"/>
                <w:sz w:val="20"/>
                <w:szCs w:val="20"/>
              </w:rPr>
              <w:t>rt</w:t>
            </w:r>
            <w:proofErr w:type="spellEnd"/>
            <w:r w:rsidRPr="00D66A92">
              <w:rPr>
                <w:rFonts w:ascii="Courier New" w:hAnsi="Courier New" w:cs="Courier New"/>
                <w:sz w:val="20"/>
                <w:szCs w:val="20"/>
              </w:rPr>
              <w:t>": ["</w:t>
            </w:r>
            <w:proofErr w:type="spellStart"/>
            <w:r w:rsidRPr="00D66A92">
              <w:rPr>
                <w:rFonts w:ascii="Courier New" w:hAnsi="Courier New" w:cs="Courier New"/>
                <w:sz w:val="20"/>
                <w:szCs w:val="20"/>
              </w:rPr>
              <w:t>oic.</w:t>
            </w:r>
            <w:proofErr w:type="gramStart"/>
            <w:r w:rsidRPr="00D66A92">
              <w:rPr>
                <w:rFonts w:ascii="Courier New" w:hAnsi="Courier New" w:cs="Courier New"/>
                <w:sz w:val="20"/>
                <w:szCs w:val="20"/>
              </w:rPr>
              <w:t>r.temperature</w:t>
            </w:r>
            <w:proofErr w:type="spellEnd"/>
            <w:proofErr w:type="gramEnd"/>
            <w:r w:rsidRPr="00D66A92">
              <w:rPr>
                <w:rFonts w:ascii="Courier New" w:hAnsi="Courier New" w:cs="Courier New"/>
                <w:sz w:val="20"/>
                <w:szCs w:val="20"/>
              </w:rPr>
              <w:t>"],</w:t>
            </w:r>
          </w:p>
          <w:p w14:paraId="72E9760B" w14:textId="77777777" w:rsidR="005B79D0" w:rsidRDefault="005B79D0" w:rsidP="00EB3FE0">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"if": ["oic.</w:t>
            </w:r>
            <w:proofErr w:type="gramStart"/>
            <w:r w:rsidRPr="00D66A92">
              <w:rPr>
                <w:rFonts w:ascii="Courier New" w:hAnsi="Courier New" w:cs="Courier New"/>
                <w:sz w:val="20"/>
                <w:szCs w:val="20"/>
              </w:rPr>
              <w:t>if.a</w:t>
            </w:r>
            <w:proofErr w:type="gramEnd"/>
            <w:r w:rsidRPr="00D66A92">
              <w:rPr>
                <w:rFonts w:ascii="Courier New" w:hAnsi="Courier New" w:cs="Courier New"/>
                <w:sz w:val="20"/>
                <w:szCs w:val="20"/>
              </w:rPr>
              <w:t>","</w:t>
            </w:r>
            <w:proofErr w:type="spellStart"/>
            <w:r w:rsidRPr="00D66A92">
              <w:rPr>
                <w:rFonts w:ascii="Courier New" w:hAnsi="Courier New" w:cs="Courier New"/>
                <w:sz w:val="20"/>
                <w:szCs w:val="20"/>
              </w:rPr>
              <w:t>oic.if.baseline</w:t>
            </w:r>
            <w:proofErr w:type="spellEnd"/>
            <w:r w:rsidRPr="00D66A92">
              <w:rPr>
                <w:rFonts w:ascii="Courier New" w:hAnsi="Courier New" w:cs="Courier New"/>
                <w:sz w:val="20"/>
                <w:szCs w:val="20"/>
              </w:rPr>
              <w:t>"]</w:t>
            </w:r>
            <w:r>
              <w:rPr>
                <w:rFonts w:ascii="Courier New" w:hAnsi="Courier New" w:cs="Courier New"/>
                <w:sz w:val="20"/>
                <w:szCs w:val="20"/>
              </w:rPr>
              <w:t>,</w:t>
            </w:r>
          </w:p>
          <w:p w14:paraId="01628267" w14:textId="77777777" w:rsidR="005B79D0" w:rsidRDefault="005B79D0" w:rsidP="00EB3FE0">
            <w:pPr>
              <w:jc w:val="left"/>
              <w:rPr>
                <w:rFonts w:ascii="Courier New" w:hAnsi="Courier New" w:cs="Courier New"/>
                <w:sz w:val="20"/>
                <w:szCs w:val="20"/>
              </w:rPr>
            </w:pPr>
            <w:r>
              <w:rPr>
                <w:rFonts w:ascii="Courier New" w:hAnsi="Courier New" w:cs="Courier New"/>
                <w:sz w:val="20"/>
                <w:szCs w:val="20"/>
              </w:rPr>
              <w:t xml:space="preserve">    "temperature": 20</w:t>
            </w:r>
          </w:p>
          <w:p w14:paraId="3B316D61" w14:textId="77777777" w:rsidR="005B79D0" w:rsidRPr="00D66A92" w:rsidRDefault="005B79D0" w:rsidP="00EB3FE0">
            <w:pPr>
              <w:jc w:val="left"/>
              <w:rPr>
                <w:rFonts w:ascii="Courier New" w:hAnsi="Courier New" w:cs="Courier New"/>
                <w:sz w:val="20"/>
                <w:szCs w:val="20"/>
              </w:rPr>
            </w:pPr>
            <w:r>
              <w:rPr>
                <w:rFonts w:ascii="Courier New" w:hAnsi="Courier New" w:cs="Courier New"/>
                <w:sz w:val="20"/>
                <w:szCs w:val="20"/>
              </w:rPr>
              <w:t xml:space="preserve">  }</w:t>
            </w:r>
          </w:p>
          <w:p w14:paraId="723DF269" w14:textId="77777777" w:rsidR="005B79D0" w:rsidRPr="00346B20" w:rsidRDefault="005B79D0" w:rsidP="00EB3FE0">
            <w:pPr>
              <w:jc w:val="left"/>
              <w:rPr>
                <w:i/>
              </w:rPr>
            </w:pPr>
            <w:r w:rsidRPr="00D66A92">
              <w:rPr>
                <w:rFonts w:ascii="Courier New" w:hAnsi="Courier New" w:cs="Courier New"/>
                <w:sz w:val="20"/>
                <w:szCs w:val="20"/>
              </w:rPr>
              <w:t>}</w:t>
            </w:r>
          </w:p>
        </w:tc>
      </w:tr>
    </w:tbl>
    <w:p w14:paraId="5E933C0A" w14:textId="77777777" w:rsidR="005B79D0" w:rsidRDefault="005B79D0" w:rsidP="005413D8">
      <w:pPr>
        <w:outlineLvl w:val="0"/>
        <w:rPr>
          <w:lang w:val="en-US"/>
        </w:rPr>
      </w:pPr>
    </w:p>
    <w:p w14:paraId="14B32ED9" w14:textId="77777777" w:rsidR="00E8589F" w:rsidRPr="006A34A9" w:rsidRDefault="00E8589F" w:rsidP="005413D8">
      <w:pPr>
        <w:outlineLvl w:val="0"/>
        <w:rPr>
          <w:b/>
          <w:lang w:val="en-US"/>
        </w:rPr>
      </w:pPr>
    </w:p>
    <w:p w14:paraId="23BF3BFD" w14:textId="661ED644" w:rsidR="005413D8" w:rsidRDefault="004906DA" w:rsidP="005413D8">
      <w:pPr>
        <w:outlineLvl w:val="0"/>
        <w:rPr>
          <w:b/>
          <w:lang w:val="en-US"/>
        </w:rPr>
      </w:pPr>
      <w:r>
        <w:rPr>
          <w:b/>
          <w:lang w:val="en-US"/>
        </w:rPr>
        <w:t>7.6.3.10</w:t>
      </w:r>
      <w:r w:rsidR="005413D8">
        <w:rPr>
          <w:b/>
          <w:lang w:val="en-US"/>
        </w:rPr>
        <w:tab/>
      </w:r>
      <w:r>
        <w:rPr>
          <w:b/>
          <w:lang w:val="en-US"/>
        </w:rPr>
        <w:t>D</w:t>
      </w:r>
      <w:r w:rsidR="00E90D73">
        <w:rPr>
          <w:b/>
          <w:lang w:val="en-US"/>
        </w:rPr>
        <w:t>elete</w:t>
      </w:r>
      <w:r>
        <w:rPr>
          <w:b/>
          <w:lang w:val="en-US"/>
        </w:rPr>
        <w:t xml:space="preserve"> Interface</w:t>
      </w:r>
    </w:p>
    <w:p w14:paraId="5EE52E5C" w14:textId="5D4592CB" w:rsidR="00C3793D" w:rsidRDefault="00E8589F" w:rsidP="00E8589F">
      <w:pPr>
        <w:outlineLvl w:val="0"/>
        <w:rPr>
          <w:b/>
          <w:lang w:val="en-US"/>
        </w:rPr>
      </w:pPr>
      <w:r>
        <w:rPr>
          <w:b/>
          <w:lang w:val="en-US"/>
        </w:rPr>
        <w:t>7.6.3.10.1</w:t>
      </w:r>
      <w:r>
        <w:rPr>
          <w:b/>
          <w:lang w:val="en-US"/>
        </w:rPr>
        <w:tab/>
      </w:r>
      <w:r w:rsidRPr="006A34A9">
        <w:rPr>
          <w:b/>
          <w:lang w:val="en-US"/>
        </w:rPr>
        <w:t>Overview</w:t>
      </w:r>
    </w:p>
    <w:p w14:paraId="398FEFF4" w14:textId="511D60D1" w:rsidR="00E8589F" w:rsidRDefault="00C3793D" w:rsidP="00E8589F">
      <w:pPr>
        <w:outlineLvl w:val="0"/>
        <w:rPr>
          <w:lang w:val="en-US"/>
        </w:rPr>
      </w:pPr>
      <w:r>
        <w:rPr>
          <w:lang w:val="en-US"/>
        </w:rPr>
        <w:t xml:space="preserve">The Delete Interface is used to delete resources from the server. </w:t>
      </w:r>
    </w:p>
    <w:p w14:paraId="6EE8B07E" w14:textId="77777777" w:rsidR="00C3793D" w:rsidRDefault="00C3793D" w:rsidP="00E8589F">
      <w:pPr>
        <w:outlineLvl w:val="0"/>
        <w:rPr>
          <w:lang w:val="en-US"/>
        </w:rPr>
      </w:pPr>
    </w:p>
    <w:p w14:paraId="1EA10F6E" w14:textId="328E4409" w:rsidR="00B72CFE" w:rsidRDefault="00C3793D" w:rsidP="00C3793D">
      <w:pPr>
        <w:outlineLvl w:val="0"/>
        <w:rPr>
          <w:lang w:val="en-US"/>
        </w:rPr>
      </w:pPr>
      <w:r>
        <w:rPr>
          <w:lang w:val="en-US"/>
        </w:rPr>
        <w:t>The identifier "</w:t>
      </w:r>
      <w:proofErr w:type="spellStart"/>
      <w:r>
        <w:rPr>
          <w:lang w:val="en-US"/>
        </w:rPr>
        <w:t>oic.</w:t>
      </w:r>
      <w:proofErr w:type="gramStart"/>
      <w:r>
        <w:rPr>
          <w:lang w:val="en-US"/>
        </w:rPr>
        <w:t>if.delete</w:t>
      </w:r>
      <w:proofErr w:type="spellEnd"/>
      <w:proofErr w:type="gramEnd"/>
      <w:r>
        <w:rPr>
          <w:lang w:val="en-US"/>
        </w:rPr>
        <w:t>" is used in the "if" property of a resource or link to indicate that the resource supports the Delete Interface.</w:t>
      </w:r>
    </w:p>
    <w:p w14:paraId="691F083D" w14:textId="77777777" w:rsidR="00C3793D" w:rsidRDefault="00C3793D" w:rsidP="00E8589F">
      <w:pPr>
        <w:outlineLvl w:val="0"/>
        <w:rPr>
          <w:lang w:val="en-US"/>
        </w:rPr>
      </w:pPr>
    </w:p>
    <w:p w14:paraId="61F532EA" w14:textId="2DE8F12D" w:rsidR="00E8589F" w:rsidRDefault="00E8589F" w:rsidP="00E8589F">
      <w:pPr>
        <w:outlineLvl w:val="0"/>
        <w:rPr>
          <w:b/>
          <w:lang w:val="en-US"/>
        </w:rPr>
      </w:pPr>
      <w:r>
        <w:rPr>
          <w:b/>
          <w:lang w:val="en-US"/>
        </w:rPr>
        <w:t>7.6.3.10.2</w:t>
      </w:r>
      <w:r>
        <w:rPr>
          <w:b/>
          <w:lang w:val="en-US"/>
        </w:rPr>
        <w:tab/>
        <w:t>Use with DELETE</w:t>
      </w:r>
    </w:p>
    <w:p w14:paraId="16AF1B98" w14:textId="10A5AAB0" w:rsidR="00E8589F" w:rsidRDefault="00F07FFD" w:rsidP="00E8589F">
      <w:pPr>
        <w:outlineLvl w:val="0"/>
        <w:rPr>
          <w:lang w:val="en-US"/>
        </w:rPr>
      </w:pPr>
      <w:r>
        <w:rPr>
          <w:lang w:val="en-US"/>
        </w:rPr>
        <w:lastRenderedPageBreak/>
        <w:t xml:space="preserve">DELETE is performed using the URI of the resource to be deleted. Upon successful processing of a DELETE operation, the server shall return a response status code indicating general success (e.g. 200 for HTTP) or specific deleted status if supported (e.g. 2.02 for </w:t>
      </w:r>
      <w:proofErr w:type="spellStart"/>
      <w:r>
        <w:rPr>
          <w:lang w:val="en-US"/>
        </w:rPr>
        <w:t>CoAP</w:t>
      </w:r>
      <w:proofErr w:type="spellEnd"/>
      <w:r>
        <w:rPr>
          <w:lang w:val="en-US"/>
        </w:rPr>
        <w:t>).</w:t>
      </w:r>
    </w:p>
    <w:p w14:paraId="3E91D065" w14:textId="77777777" w:rsidR="00F07FFD" w:rsidRDefault="00F07FFD" w:rsidP="00E8589F">
      <w:pPr>
        <w:outlineLvl w:val="0"/>
        <w:rPr>
          <w:lang w:val="en-US"/>
        </w:rPr>
      </w:pPr>
    </w:p>
    <w:p w14:paraId="7AF47DD7" w14:textId="5F940221" w:rsidR="00F07FFD" w:rsidRDefault="00F07FFD" w:rsidP="00E8589F">
      <w:pPr>
        <w:outlineLvl w:val="0"/>
        <w:rPr>
          <w:lang w:val="en-US"/>
        </w:rPr>
      </w:pPr>
      <w:r>
        <w:rPr>
          <w:lang w:val="en-US"/>
        </w:rPr>
        <w:t>A successfully completed DELETE operation shall result in the resource pointed to by the URI being removed, an all child resources being removed.</w:t>
      </w:r>
      <w:r w:rsidR="009B7B52">
        <w:rPr>
          <w:lang w:val="en-US"/>
        </w:rPr>
        <w:t xml:space="preserve"> Successful removal shall result in a status code of "Resource Not Found" (e.g. 404) if any reference is attempted to a removed resource URI.</w:t>
      </w:r>
    </w:p>
    <w:p w14:paraId="250B3583" w14:textId="77777777" w:rsidR="0057483E" w:rsidRDefault="0057483E" w:rsidP="00E8589F">
      <w:pPr>
        <w:outlineLvl w:val="0"/>
        <w:rPr>
          <w:lang w:val="en-US"/>
        </w:rPr>
      </w:pPr>
    </w:p>
    <w:p w14:paraId="3A109B9C" w14:textId="015DEAE3" w:rsidR="0057483E" w:rsidRDefault="0057483E" w:rsidP="00E8589F">
      <w:pPr>
        <w:outlineLvl w:val="0"/>
        <w:rPr>
          <w:lang w:val="en-US"/>
        </w:rPr>
      </w:pPr>
      <w:r>
        <w:rPr>
          <w:lang w:val="en-US"/>
        </w:rPr>
        <w:t>A successful DELETE operation shall result in all links in the parent collection resource pointing to the deleted resource being removed.</w:t>
      </w:r>
    </w:p>
    <w:p w14:paraId="6B5EF176" w14:textId="77777777" w:rsidR="00EC7B56" w:rsidRDefault="00EC7B56" w:rsidP="00E8589F">
      <w:pPr>
        <w:outlineLvl w:val="0"/>
        <w:rPr>
          <w:lang w:val="en-US"/>
        </w:rPr>
      </w:pPr>
    </w:p>
    <w:p w14:paraId="34623195" w14:textId="5C2920C7" w:rsidR="00EC7B56" w:rsidRDefault="00EC7B56" w:rsidP="00E8589F">
      <w:pPr>
        <w:outlineLvl w:val="0"/>
        <w:rPr>
          <w:lang w:val="en-US"/>
        </w:rPr>
      </w:pPr>
      <w:r>
        <w:rPr>
          <w:lang w:val="en-US"/>
        </w:rPr>
        <w:t xml:space="preserve">A </w:t>
      </w:r>
      <w:r w:rsidR="00394089">
        <w:rPr>
          <w:lang w:val="en-US"/>
        </w:rPr>
        <w:t>successful DELETE operation shall return a response payload which includes the address of the deleted resource, relative to its parent resource.</w:t>
      </w:r>
    </w:p>
    <w:p w14:paraId="56C24EDD" w14:textId="77777777" w:rsidR="00E8589F" w:rsidRDefault="00E8589F" w:rsidP="00E8589F">
      <w:pPr>
        <w:outlineLvl w:val="0"/>
        <w:rPr>
          <w:lang w:val="en-US"/>
        </w:rPr>
      </w:pPr>
    </w:p>
    <w:p w14:paraId="403130B9" w14:textId="7B234030" w:rsidR="00157493" w:rsidRDefault="00157493" w:rsidP="00157493">
      <w:pPr>
        <w:jc w:val="center"/>
        <w:outlineLvl w:val="0"/>
        <w:rPr>
          <w:b/>
          <w:lang w:val="en-US"/>
        </w:rPr>
      </w:pPr>
      <w:r w:rsidRPr="00171CFC">
        <w:rPr>
          <w:b/>
          <w:lang w:val="en-US"/>
        </w:rPr>
        <w:t xml:space="preserve">Example </w:t>
      </w:r>
      <w:r w:rsidR="00394089">
        <w:rPr>
          <w:b/>
          <w:lang w:val="en-US"/>
        </w:rPr>
        <w:t>DELETE</w:t>
      </w:r>
      <w:r>
        <w:rPr>
          <w:b/>
          <w:lang w:val="en-US"/>
        </w:rPr>
        <w:t xml:space="preserve"> </w:t>
      </w:r>
      <w:r w:rsidR="00394089">
        <w:rPr>
          <w:b/>
          <w:lang w:val="en-US"/>
        </w:rPr>
        <w:t>and response payload</w:t>
      </w:r>
      <w:r>
        <w:rPr>
          <w:b/>
          <w:lang w:val="en-US"/>
        </w:rPr>
        <w:t xml:space="preserve"> </w:t>
      </w:r>
    </w:p>
    <w:p w14:paraId="3A26F58F" w14:textId="77777777" w:rsidR="00157493" w:rsidRPr="00171CFC" w:rsidRDefault="00157493" w:rsidP="00157493">
      <w:pPr>
        <w:jc w:val="center"/>
        <w:outlineLvl w:val="0"/>
        <w:rPr>
          <w:b/>
          <w:lang w:val="en-US"/>
        </w:rPr>
      </w:pPr>
    </w:p>
    <w:tbl>
      <w:tblPr>
        <w:tblStyle w:val="TableGrid"/>
        <w:tblW w:w="0" w:type="auto"/>
        <w:tblInd w:w="1908" w:type="dxa"/>
        <w:shd w:val="clear" w:color="auto" w:fill="F2F2F2" w:themeFill="background1" w:themeFillShade="F2"/>
        <w:tblLook w:val="04A0" w:firstRow="1" w:lastRow="0" w:firstColumn="1" w:lastColumn="0" w:noHBand="0" w:noVBand="1"/>
      </w:tblPr>
      <w:tblGrid>
        <w:gridCol w:w="6216"/>
      </w:tblGrid>
      <w:tr w:rsidR="00157493" w14:paraId="7393C1CE" w14:textId="77777777" w:rsidTr="00157493">
        <w:trPr>
          <w:cantSplit/>
          <w:trHeight w:val="408"/>
        </w:trPr>
        <w:tc>
          <w:tcPr>
            <w:tcW w:w="6216" w:type="dxa"/>
            <w:shd w:val="clear" w:color="auto" w:fill="F2F2F2" w:themeFill="background1" w:themeFillShade="F2"/>
          </w:tcPr>
          <w:p w14:paraId="03A74C50" w14:textId="4E81356F" w:rsidR="00157493" w:rsidRDefault="00157493" w:rsidP="00EB3FE0">
            <w:pPr>
              <w:jc w:val="left"/>
              <w:rPr>
                <w:rFonts w:ascii="Courier New" w:hAnsi="Courier New" w:cs="Courier New"/>
                <w:sz w:val="20"/>
                <w:szCs w:val="20"/>
              </w:rPr>
            </w:pPr>
            <w:r w:rsidRPr="00944144">
              <w:rPr>
                <w:rFonts w:ascii="Courier New" w:hAnsi="Courier New" w:cs="Courier New"/>
                <w:b/>
                <w:sz w:val="20"/>
                <w:szCs w:val="20"/>
              </w:rPr>
              <w:t>Method:</w:t>
            </w:r>
            <w:r>
              <w:rPr>
                <w:rFonts w:ascii="Courier New" w:hAnsi="Courier New" w:cs="Courier New"/>
                <w:sz w:val="20"/>
                <w:szCs w:val="20"/>
              </w:rPr>
              <w:t xml:space="preserve"> DELETE</w:t>
            </w:r>
          </w:p>
          <w:p w14:paraId="442758FA" w14:textId="6722DD08" w:rsidR="00157493" w:rsidRDefault="00157493" w:rsidP="00EB3FE0">
            <w:pPr>
              <w:jc w:val="left"/>
              <w:rPr>
                <w:rFonts w:ascii="Courier New" w:hAnsi="Courier New" w:cs="Courier New"/>
                <w:sz w:val="20"/>
                <w:szCs w:val="20"/>
              </w:rPr>
            </w:pPr>
            <w:r w:rsidRPr="00944144">
              <w:rPr>
                <w:rFonts w:ascii="Courier New" w:hAnsi="Courier New" w:cs="Courier New"/>
                <w:b/>
                <w:sz w:val="20"/>
                <w:szCs w:val="20"/>
              </w:rPr>
              <w:t>URI:</w:t>
            </w:r>
            <w:r>
              <w:rPr>
                <w:rFonts w:ascii="Courier New" w:hAnsi="Courier New" w:cs="Courier New"/>
                <w:sz w:val="20"/>
                <w:szCs w:val="20"/>
              </w:rPr>
              <w:t xml:space="preserve"> /scenes/scene1/3755f3</w:t>
            </w:r>
            <w:proofErr w:type="gramStart"/>
            <w:r>
              <w:rPr>
                <w:rFonts w:ascii="Courier New" w:hAnsi="Courier New" w:cs="Courier New"/>
                <w:sz w:val="20"/>
                <w:szCs w:val="20"/>
              </w:rPr>
              <w:t>ac?if</w:t>
            </w:r>
            <w:proofErr w:type="gramEnd"/>
            <w:r>
              <w:rPr>
                <w:rFonts w:ascii="Courier New" w:hAnsi="Courier New" w:cs="Courier New"/>
                <w:sz w:val="20"/>
                <w:szCs w:val="20"/>
              </w:rPr>
              <w:t>=</w:t>
            </w:r>
            <w:proofErr w:type="spellStart"/>
            <w:r>
              <w:rPr>
                <w:rFonts w:ascii="Courier New" w:hAnsi="Courier New" w:cs="Courier New"/>
                <w:sz w:val="20"/>
                <w:szCs w:val="20"/>
              </w:rPr>
              <w:t>oic.if.delete</w:t>
            </w:r>
            <w:proofErr w:type="spellEnd"/>
          </w:p>
          <w:p w14:paraId="348D4656" w14:textId="77777777" w:rsidR="00157493" w:rsidRPr="00944144" w:rsidRDefault="00157493" w:rsidP="00EB3FE0">
            <w:pPr>
              <w:jc w:val="left"/>
              <w:rPr>
                <w:rFonts w:ascii="Courier New" w:hAnsi="Courier New" w:cs="Courier New"/>
                <w:b/>
                <w:sz w:val="20"/>
                <w:szCs w:val="20"/>
              </w:rPr>
            </w:pPr>
            <w:r w:rsidRPr="00944144">
              <w:rPr>
                <w:rFonts w:ascii="Courier New" w:hAnsi="Courier New" w:cs="Courier New"/>
                <w:b/>
                <w:sz w:val="20"/>
                <w:szCs w:val="20"/>
              </w:rPr>
              <w:t>Payload:</w:t>
            </w:r>
          </w:p>
          <w:p w14:paraId="21A46476" w14:textId="159A6D3E" w:rsidR="00157493" w:rsidRDefault="00157493" w:rsidP="00EB3FE0">
            <w:pPr>
              <w:jc w:val="left"/>
              <w:rPr>
                <w:rFonts w:ascii="Courier New" w:hAnsi="Courier New" w:cs="Courier New"/>
                <w:b/>
                <w:sz w:val="20"/>
                <w:szCs w:val="20"/>
              </w:rPr>
            </w:pPr>
            <w:r w:rsidRPr="00944144">
              <w:rPr>
                <w:rFonts w:ascii="Courier New" w:hAnsi="Courier New" w:cs="Courier New"/>
                <w:b/>
                <w:sz w:val="20"/>
                <w:szCs w:val="20"/>
              </w:rPr>
              <w:t>Response:</w:t>
            </w:r>
            <w:r>
              <w:rPr>
                <w:rFonts w:ascii="Courier New" w:hAnsi="Courier New" w:cs="Courier New"/>
                <w:b/>
                <w:sz w:val="20"/>
                <w:szCs w:val="20"/>
              </w:rPr>
              <w:t xml:space="preserve"> </w:t>
            </w:r>
            <w:r w:rsidRPr="00157493">
              <w:rPr>
                <w:rFonts w:ascii="Courier New" w:hAnsi="Courier New" w:cs="Courier New"/>
                <w:sz w:val="20"/>
                <w:szCs w:val="20"/>
              </w:rPr>
              <w:t>2.02</w:t>
            </w:r>
            <w:r>
              <w:rPr>
                <w:rFonts w:ascii="Courier New" w:hAnsi="Courier New" w:cs="Courier New"/>
                <w:b/>
                <w:sz w:val="20"/>
                <w:szCs w:val="20"/>
              </w:rPr>
              <w:t xml:space="preserve"> </w:t>
            </w:r>
            <w:r>
              <w:rPr>
                <w:rFonts w:ascii="Courier New" w:hAnsi="Courier New" w:cs="Courier New"/>
                <w:sz w:val="20"/>
                <w:szCs w:val="20"/>
              </w:rPr>
              <w:t>Deleted</w:t>
            </w:r>
          </w:p>
          <w:p w14:paraId="3AAEBC0A" w14:textId="77777777" w:rsidR="00157493" w:rsidRPr="00944144" w:rsidRDefault="00157493" w:rsidP="00EB3FE0">
            <w:pPr>
              <w:jc w:val="left"/>
              <w:rPr>
                <w:rFonts w:ascii="Courier New" w:hAnsi="Courier New" w:cs="Courier New"/>
                <w:b/>
                <w:sz w:val="20"/>
                <w:szCs w:val="20"/>
              </w:rPr>
            </w:pPr>
            <w:r>
              <w:rPr>
                <w:rFonts w:ascii="Courier New" w:hAnsi="Courier New" w:cs="Courier New"/>
                <w:b/>
                <w:sz w:val="20"/>
                <w:szCs w:val="20"/>
              </w:rPr>
              <w:t>Payload:</w:t>
            </w:r>
          </w:p>
          <w:p w14:paraId="5C7095CF" w14:textId="77777777" w:rsidR="00157493" w:rsidRDefault="00157493" w:rsidP="00EB3FE0">
            <w:pPr>
              <w:jc w:val="left"/>
              <w:rPr>
                <w:rFonts w:ascii="Courier New" w:hAnsi="Courier New" w:cs="Courier New"/>
                <w:sz w:val="20"/>
                <w:szCs w:val="20"/>
              </w:rPr>
            </w:pPr>
            <w:r w:rsidRPr="00D66A92">
              <w:rPr>
                <w:rFonts w:ascii="Courier New" w:hAnsi="Courier New" w:cs="Courier New"/>
                <w:sz w:val="20"/>
                <w:szCs w:val="20"/>
              </w:rPr>
              <w:t>{</w:t>
            </w:r>
          </w:p>
          <w:p w14:paraId="66301FA8" w14:textId="77777777" w:rsidR="00157493" w:rsidRPr="00D66A92" w:rsidRDefault="00157493" w:rsidP="00EB3FE0">
            <w:pPr>
              <w:jc w:val="left"/>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href</w:t>
            </w:r>
            <w:proofErr w:type="spellEnd"/>
            <w:r>
              <w:rPr>
                <w:rFonts w:ascii="Courier New" w:hAnsi="Courier New" w:cs="Courier New"/>
                <w:sz w:val="20"/>
                <w:szCs w:val="20"/>
              </w:rPr>
              <w:t>": "3755f3ac"</w:t>
            </w:r>
          </w:p>
          <w:p w14:paraId="64B7A076" w14:textId="77777777" w:rsidR="00157493" w:rsidRPr="00346B20" w:rsidRDefault="00157493" w:rsidP="00EB3FE0">
            <w:pPr>
              <w:jc w:val="left"/>
              <w:rPr>
                <w:i/>
              </w:rPr>
            </w:pPr>
            <w:r w:rsidRPr="00D66A92">
              <w:rPr>
                <w:rFonts w:ascii="Courier New" w:hAnsi="Courier New" w:cs="Courier New"/>
                <w:sz w:val="20"/>
                <w:szCs w:val="20"/>
              </w:rPr>
              <w:t>}</w:t>
            </w:r>
          </w:p>
        </w:tc>
      </w:tr>
    </w:tbl>
    <w:p w14:paraId="1E26AD05" w14:textId="77777777" w:rsidR="00157493" w:rsidRDefault="00157493" w:rsidP="00E8589F">
      <w:pPr>
        <w:outlineLvl w:val="0"/>
        <w:rPr>
          <w:lang w:val="en-US"/>
        </w:rPr>
      </w:pPr>
    </w:p>
    <w:p w14:paraId="4CC86E02" w14:textId="68340B56" w:rsidR="00157493" w:rsidRDefault="0057483E" w:rsidP="00E8589F">
      <w:pPr>
        <w:outlineLvl w:val="0"/>
        <w:rPr>
          <w:lang w:val="en-US"/>
        </w:rPr>
      </w:pPr>
      <w:r>
        <w:rPr>
          <w:lang w:val="en-US"/>
        </w:rPr>
        <w:t>If a DELETE attempt is unsuccessful, the resource state shall be unchanged.</w:t>
      </w:r>
    </w:p>
    <w:p w14:paraId="0B08B5D3" w14:textId="77777777" w:rsidR="0057483E" w:rsidRDefault="0057483E" w:rsidP="00E8589F">
      <w:pPr>
        <w:outlineLvl w:val="0"/>
        <w:rPr>
          <w:lang w:val="en-US"/>
        </w:rPr>
      </w:pPr>
    </w:p>
    <w:p w14:paraId="2FA3C39D" w14:textId="77777777" w:rsidR="0057483E" w:rsidRDefault="0057483E" w:rsidP="00E8589F">
      <w:pPr>
        <w:outlineLvl w:val="0"/>
        <w:rPr>
          <w:lang w:val="en-US"/>
        </w:rPr>
      </w:pPr>
    </w:p>
    <w:p w14:paraId="77585A69" w14:textId="2CEB0740" w:rsidR="00E8589F" w:rsidRDefault="00E8589F" w:rsidP="00E8589F">
      <w:pPr>
        <w:outlineLvl w:val="0"/>
        <w:rPr>
          <w:b/>
          <w:lang w:val="en-US"/>
        </w:rPr>
      </w:pPr>
      <w:r>
        <w:rPr>
          <w:b/>
          <w:lang w:val="en-US"/>
        </w:rPr>
        <w:t>7.6.3.10.3</w:t>
      </w:r>
      <w:r>
        <w:rPr>
          <w:b/>
          <w:lang w:val="en-US"/>
        </w:rPr>
        <w:tab/>
        <w:t>Use with NOTIFY</w:t>
      </w:r>
    </w:p>
    <w:p w14:paraId="13915E17" w14:textId="4AD6947C" w:rsidR="00E8589F" w:rsidRDefault="00A15CE4" w:rsidP="00E8589F">
      <w:pPr>
        <w:outlineLvl w:val="0"/>
        <w:rPr>
          <w:lang w:val="en-US"/>
        </w:rPr>
      </w:pPr>
      <w:r>
        <w:rPr>
          <w:lang w:val="en-US"/>
        </w:rPr>
        <w:t xml:space="preserve">A client may use NOTIFY with the </w:t>
      </w:r>
      <w:r w:rsidR="0057483E">
        <w:rPr>
          <w:lang w:val="en-US"/>
        </w:rPr>
        <w:t>Delete</w:t>
      </w:r>
      <w:r>
        <w:rPr>
          <w:lang w:val="en-US"/>
        </w:rPr>
        <w:t xml:space="preserve"> Interface</w:t>
      </w:r>
      <w:r w:rsidR="0057483E">
        <w:rPr>
          <w:lang w:val="en-US"/>
        </w:rPr>
        <w:t>, by performing an Observe operation on the resource to be deleted</w:t>
      </w:r>
      <w:r>
        <w:rPr>
          <w:lang w:val="en-US"/>
        </w:rPr>
        <w:t>.</w:t>
      </w:r>
      <w:r w:rsidR="0057483E">
        <w:rPr>
          <w:lang w:val="en-US"/>
        </w:rPr>
        <w:t xml:space="preserve"> N</w:t>
      </w:r>
      <w:r>
        <w:rPr>
          <w:lang w:val="en-US"/>
        </w:rPr>
        <w:t xml:space="preserve">otifications shall only be transmitted </w:t>
      </w:r>
      <w:r w:rsidR="0057483E">
        <w:rPr>
          <w:lang w:val="en-US"/>
        </w:rPr>
        <w:t>upon</w:t>
      </w:r>
      <w:r>
        <w:rPr>
          <w:lang w:val="en-US"/>
        </w:rPr>
        <w:t xml:space="preserve"> successful DELETE operations. </w:t>
      </w:r>
      <w:r w:rsidR="0057483E">
        <w:rPr>
          <w:lang w:val="en-US"/>
        </w:rPr>
        <w:t>The Notification payload shall contain the address of the deleted resource, relative to its parent resource.</w:t>
      </w:r>
    </w:p>
    <w:p w14:paraId="564C1A44" w14:textId="77777777" w:rsidR="00600B35" w:rsidRDefault="00600B35" w:rsidP="00E8589F">
      <w:pPr>
        <w:outlineLvl w:val="0"/>
        <w:rPr>
          <w:lang w:val="en-US"/>
        </w:rPr>
      </w:pPr>
    </w:p>
    <w:p w14:paraId="37EE2FA4" w14:textId="64EDC41F" w:rsidR="00600B35" w:rsidRDefault="00600B35" w:rsidP="00600B35">
      <w:pPr>
        <w:jc w:val="center"/>
        <w:outlineLvl w:val="0"/>
        <w:rPr>
          <w:b/>
          <w:lang w:val="en-US"/>
        </w:rPr>
      </w:pPr>
      <w:r w:rsidRPr="00171CFC">
        <w:rPr>
          <w:b/>
          <w:lang w:val="en-US"/>
        </w:rPr>
        <w:t xml:space="preserve">Example </w:t>
      </w:r>
      <w:r w:rsidR="00A90D95">
        <w:rPr>
          <w:b/>
          <w:lang w:val="en-US"/>
        </w:rPr>
        <w:t>NOTIFY on Delete Interface</w:t>
      </w:r>
    </w:p>
    <w:p w14:paraId="47A665D1" w14:textId="77777777" w:rsidR="00600B35" w:rsidRPr="00171CFC" w:rsidRDefault="00600B35" w:rsidP="00600B35">
      <w:pPr>
        <w:jc w:val="center"/>
        <w:outlineLvl w:val="0"/>
        <w:rPr>
          <w:b/>
          <w:lang w:val="en-US"/>
        </w:rPr>
      </w:pPr>
    </w:p>
    <w:tbl>
      <w:tblPr>
        <w:tblStyle w:val="TableGrid"/>
        <w:tblW w:w="0" w:type="auto"/>
        <w:tblInd w:w="1908" w:type="dxa"/>
        <w:shd w:val="clear" w:color="auto" w:fill="F2F2F2" w:themeFill="background1" w:themeFillShade="F2"/>
        <w:tblLook w:val="04A0" w:firstRow="1" w:lastRow="0" w:firstColumn="1" w:lastColumn="0" w:noHBand="0" w:noVBand="1"/>
      </w:tblPr>
      <w:tblGrid>
        <w:gridCol w:w="6216"/>
      </w:tblGrid>
      <w:tr w:rsidR="00600B35" w14:paraId="3D1D470F" w14:textId="77777777" w:rsidTr="00F11F16">
        <w:trPr>
          <w:cantSplit/>
          <w:trHeight w:val="408"/>
        </w:trPr>
        <w:tc>
          <w:tcPr>
            <w:tcW w:w="6216" w:type="dxa"/>
            <w:shd w:val="clear" w:color="auto" w:fill="F2F2F2" w:themeFill="background1" w:themeFillShade="F2"/>
          </w:tcPr>
          <w:p w14:paraId="36C38B23" w14:textId="77777777" w:rsidR="00600B35" w:rsidRDefault="00600B35" w:rsidP="00F11F16">
            <w:pPr>
              <w:jc w:val="left"/>
              <w:rPr>
                <w:rFonts w:ascii="Courier New" w:hAnsi="Courier New" w:cs="Courier New"/>
                <w:b/>
                <w:sz w:val="20"/>
                <w:szCs w:val="20"/>
              </w:rPr>
            </w:pPr>
            <w:r w:rsidRPr="00944144">
              <w:rPr>
                <w:rFonts w:ascii="Courier New" w:hAnsi="Courier New" w:cs="Courier New"/>
                <w:b/>
                <w:sz w:val="20"/>
                <w:szCs w:val="20"/>
              </w:rPr>
              <w:t>Response:</w:t>
            </w:r>
            <w:r>
              <w:rPr>
                <w:rFonts w:ascii="Courier New" w:hAnsi="Courier New" w:cs="Courier New"/>
                <w:b/>
                <w:sz w:val="20"/>
                <w:szCs w:val="20"/>
              </w:rPr>
              <w:t xml:space="preserve"> </w:t>
            </w:r>
            <w:r w:rsidRPr="00157493">
              <w:rPr>
                <w:rFonts w:ascii="Courier New" w:hAnsi="Courier New" w:cs="Courier New"/>
                <w:sz w:val="20"/>
                <w:szCs w:val="20"/>
              </w:rPr>
              <w:t>2.02</w:t>
            </w:r>
            <w:r>
              <w:rPr>
                <w:rFonts w:ascii="Courier New" w:hAnsi="Courier New" w:cs="Courier New"/>
                <w:b/>
                <w:sz w:val="20"/>
                <w:szCs w:val="20"/>
              </w:rPr>
              <w:t xml:space="preserve"> </w:t>
            </w:r>
            <w:r>
              <w:rPr>
                <w:rFonts w:ascii="Courier New" w:hAnsi="Courier New" w:cs="Courier New"/>
                <w:sz w:val="20"/>
                <w:szCs w:val="20"/>
              </w:rPr>
              <w:t>Deleted</w:t>
            </w:r>
          </w:p>
          <w:p w14:paraId="06BD8427" w14:textId="77777777" w:rsidR="00600B35" w:rsidRPr="00944144" w:rsidRDefault="00600B35" w:rsidP="00F11F16">
            <w:pPr>
              <w:jc w:val="left"/>
              <w:rPr>
                <w:rFonts w:ascii="Courier New" w:hAnsi="Courier New" w:cs="Courier New"/>
                <w:b/>
                <w:sz w:val="20"/>
                <w:szCs w:val="20"/>
              </w:rPr>
            </w:pPr>
            <w:r>
              <w:rPr>
                <w:rFonts w:ascii="Courier New" w:hAnsi="Courier New" w:cs="Courier New"/>
                <w:b/>
                <w:sz w:val="20"/>
                <w:szCs w:val="20"/>
              </w:rPr>
              <w:t>Payload:</w:t>
            </w:r>
          </w:p>
          <w:p w14:paraId="2F8375C1" w14:textId="77777777" w:rsidR="00600B35" w:rsidRDefault="00600B35" w:rsidP="00F11F16">
            <w:pPr>
              <w:jc w:val="left"/>
              <w:rPr>
                <w:rFonts w:ascii="Courier New" w:hAnsi="Courier New" w:cs="Courier New"/>
                <w:sz w:val="20"/>
                <w:szCs w:val="20"/>
              </w:rPr>
            </w:pPr>
            <w:r w:rsidRPr="00D66A92">
              <w:rPr>
                <w:rFonts w:ascii="Courier New" w:hAnsi="Courier New" w:cs="Courier New"/>
                <w:sz w:val="20"/>
                <w:szCs w:val="20"/>
              </w:rPr>
              <w:t>{</w:t>
            </w:r>
          </w:p>
          <w:p w14:paraId="61493FAF" w14:textId="77777777" w:rsidR="00600B35" w:rsidRPr="00D66A92" w:rsidRDefault="00600B35" w:rsidP="00F11F16">
            <w:pPr>
              <w:jc w:val="left"/>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href</w:t>
            </w:r>
            <w:proofErr w:type="spellEnd"/>
            <w:r>
              <w:rPr>
                <w:rFonts w:ascii="Courier New" w:hAnsi="Courier New" w:cs="Courier New"/>
                <w:sz w:val="20"/>
                <w:szCs w:val="20"/>
              </w:rPr>
              <w:t>": "3755f3ac"</w:t>
            </w:r>
          </w:p>
          <w:p w14:paraId="521CFCDB" w14:textId="77777777" w:rsidR="00600B35" w:rsidRPr="00346B20" w:rsidRDefault="00600B35" w:rsidP="00F11F16">
            <w:pPr>
              <w:jc w:val="left"/>
              <w:rPr>
                <w:i/>
              </w:rPr>
            </w:pPr>
            <w:r w:rsidRPr="00D66A92">
              <w:rPr>
                <w:rFonts w:ascii="Courier New" w:hAnsi="Courier New" w:cs="Courier New"/>
                <w:sz w:val="20"/>
                <w:szCs w:val="20"/>
              </w:rPr>
              <w:t>}</w:t>
            </w:r>
          </w:p>
        </w:tc>
      </w:tr>
    </w:tbl>
    <w:p w14:paraId="4098908C" w14:textId="77777777" w:rsidR="00600B35" w:rsidRDefault="00600B35" w:rsidP="00E8589F">
      <w:pPr>
        <w:outlineLvl w:val="0"/>
        <w:rPr>
          <w:lang w:val="en-US"/>
        </w:rPr>
      </w:pPr>
    </w:p>
    <w:p w14:paraId="55A87B27" w14:textId="77777777" w:rsidR="00BE79FE" w:rsidRDefault="00BE79FE" w:rsidP="004C1C78">
      <w:pPr>
        <w:rPr>
          <w:lang w:val="en-US"/>
        </w:rPr>
      </w:pPr>
    </w:p>
    <w:p w14:paraId="352928E3" w14:textId="7E521E93" w:rsidR="00A440D1" w:rsidRDefault="00A440D1" w:rsidP="00A440D1">
      <w:pPr>
        <w:outlineLvl w:val="0"/>
        <w:rPr>
          <w:b/>
          <w:lang w:val="en-US"/>
        </w:rPr>
      </w:pPr>
      <w:r>
        <w:rPr>
          <w:b/>
          <w:lang w:val="en-US"/>
        </w:rPr>
        <w:t>7.6.3.1</w:t>
      </w:r>
      <w:r w:rsidR="00A908A4">
        <w:rPr>
          <w:b/>
          <w:lang w:val="en-US"/>
        </w:rPr>
        <w:t>1</w:t>
      </w:r>
      <w:r>
        <w:rPr>
          <w:b/>
          <w:lang w:val="en-US"/>
        </w:rPr>
        <w:tab/>
      </w:r>
      <w:r w:rsidR="006A5DC0">
        <w:rPr>
          <w:b/>
          <w:lang w:val="en-US"/>
        </w:rPr>
        <w:t>L</w:t>
      </w:r>
      <w:r w:rsidR="00E90D73">
        <w:rPr>
          <w:b/>
          <w:lang w:val="en-US"/>
        </w:rPr>
        <w:t>ink Update</w:t>
      </w:r>
      <w:r>
        <w:rPr>
          <w:b/>
          <w:lang w:val="en-US"/>
        </w:rPr>
        <w:t xml:space="preserve"> Interface</w:t>
      </w:r>
    </w:p>
    <w:p w14:paraId="4AD35A38" w14:textId="480A1787" w:rsidR="00E8589F" w:rsidRDefault="00E8589F" w:rsidP="00E8589F">
      <w:pPr>
        <w:outlineLvl w:val="0"/>
        <w:rPr>
          <w:b/>
          <w:lang w:val="en-US"/>
        </w:rPr>
      </w:pPr>
      <w:r>
        <w:rPr>
          <w:b/>
          <w:lang w:val="en-US"/>
        </w:rPr>
        <w:t>7.6.3.11.1</w:t>
      </w:r>
      <w:r>
        <w:rPr>
          <w:b/>
          <w:lang w:val="en-US"/>
        </w:rPr>
        <w:tab/>
      </w:r>
      <w:r w:rsidRPr="006A34A9">
        <w:rPr>
          <w:b/>
          <w:lang w:val="en-US"/>
        </w:rPr>
        <w:t>Overview</w:t>
      </w:r>
    </w:p>
    <w:p w14:paraId="4DAA8701" w14:textId="220A0EBA" w:rsidR="00F94493" w:rsidRDefault="004705E6" w:rsidP="00E8589F">
      <w:pPr>
        <w:outlineLvl w:val="0"/>
        <w:rPr>
          <w:lang w:val="en-US"/>
        </w:rPr>
      </w:pPr>
      <w:r>
        <w:rPr>
          <w:lang w:val="en-US"/>
        </w:rPr>
        <w:t>The Link Update Interface is used to add, modify, or remove links in a collection</w:t>
      </w:r>
      <w:r w:rsidR="00086E4D">
        <w:rPr>
          <w:lang w:val="en-US"/>
        </w:rPr>
        <w:t xml:space="preserve">. </w:t>
      </w:r>
    </w:p>
    <w:p w14:paraId="4CDCCCD3" w14:textId="77777777" w:rsidR="00F94493" w:rsidRDefault="00F94493" w:rsidP="00E8589F">
      <w:pPr>
        <w:outlineLvl w:val="0"/>
        <w:rPr>
          <w:lang w:val="en-US"/>
        </w:rPr>
      </w:pPr>
    </w:p>
    <w:p w14:paraId="11EB74F9" w14:textId="2F085263" w:rsidR="00F94493" w:rsidRDefault="00F94493" w:rsidP="00F94493">
      <w:pPr>
        <w:outlineLvl w:val="0"/>
        <w:rPr>
          <w:lang w:val="en-US"/>
        </w:rPr>
      </w:pPr>
      <w:r>
        <w:rPr>
          <w:lang w:val="en-US"/>
        </w:rPr>
        <w:t>The identifier "</w:t>
      </w:r>
      <w:proofErr w:type="spellStart"/>
      <w:r>
        <w:rPr>
          <w:lang w:val="en-US"/>
        </w:rPr>
        <w:t>oic.</w:t>
      </w:r>
      <w:proofErr w:type="gramStart"/>
      <w:r>
        <w:rPr>
          <w:lang w:val="en-US"/>
        </w:rPr>
        <w:t>if.linkupdate</w:t>
      </w:r>
      <w:proofErr w:type="spellEnd"/>
      <w:proofErr w:type="gramEnd"/>
      <w:r>
        <w:rPr>
          <w:lang w:val="en-US"/>
        </w:rPr>
        <w:t>" is used in the "if" property of a resource or link to indicate that the resource supports the Link Update Interface.</w:t>
      </w:r>
    </w:p>
    <w:p w14:paraId="472CF757" w14:textId="77777777" w:rsidR="00F65637" w:rsidRDefault="00F65637" w:rsidP="00F94493">
      <w:pPr>
        <w:outlineLvl w:val="0"/>
        <w:rPr>
          <w:lang w:val="en-US"/>
        </w:rPr>
      </w:pPr>
    </w:p>
    <w:p w14:paraId="2319A770" w14:textId="69A37C0C" w:rsidR="00F65637" w:rsidRDefault="00F65637" w:rsidP="00F94493">
      <w:pPr>
        <w:outlineLvl w:val="0"/>
        <w:rPr>
          <w:lang w:val="en-US"/>
        </w:rPr>
      </w:pPr>
      <w:r>
        <w:rPr>
          <w:lang w:val="en-US"/>
        </w:rPr>
        <w:t>To select links to Modify or Delete, the query parameter is used, with the same rules applied as for query filtering of links and batch items. See section TBD.</w:t>
      </w:r>
    </w:p>
    <w:p w14:paraId="0EC7EDD2" w14:textId="77777777" w:rsidR="00F94493" w:rsidRDefault="00F94493" w:rsidP="00E8589F">
      <w:pPr>
        <w:outlineLvl w:val="0"/>
        <w:rPr>
          <w:lang w:val="en-US"/>
        </w:rPr>
      </w:pPr>
    </w:p>
    <w:p w14:paraId="0671C320" w14:textId="0C53F44B" w:rsidR="00E8589F" w:rsidRDefault="00E8589F" w:rsidP="00E8589F">
      <w:pPr>
        <w:outlineLvl w:val="0"/>
        <w:rPr>
          <w:b/>
          <w:lang w:val="en-US"/>
        </w:rPr>
      </w:pPr>
      <w:r>
        <w:rPr>
          <w:b/>
          <w:lang w:val="en-US"/>
        </w:rPr>
        <w:t>7.6.3.11.2</w:t>
      </w:r>
      <w:r>
        <w:rPr>
          <w:b/>
          <w:lang w:val="en-US"/>
        </w:rPr>
        <w:tab/>
        <w:t>Use with UPDATE</w:t>
      </w:r>
    </w:p>
    <w:p w14:paraId="555745B1" w14:textId="2A3DDAF7" w:rsidR="00E8589F" w:rsidRDefault="00C56C7A" w:rsidP="00E8589F">
      <w:pPr>
        <w:outlineLvl w:val="0"/>
        <w:rPr>
          <w:lang w:val="en-US"/>
        </w:rPr>
      </w:pPr>
      <w:r>
        <w:rPr>
          <w:lang w:val="en-US"/>
        </w:rPr>
        <w:t xml:space="preserve">To </w:t>
      </w:r>
      <w:r w:rsidRPr="00C56C7A">
        <w:rPr>
          <w:b/>
          <w:lang w:val="en-US"/>
        </w:rPr>
        <w:t>A</w:t>
      </w:r>
      <w:r w:rsidR="00F94493" w:rsidRPr="00C56C7A">
        <w:rPr>
          <w:b/>
          <w:lang w:val="en-US"/>
        </w:rPr>
        <w:t xml:space="preserve">dd </w:t>
      </w:r>
      <w:r w:rsidRPr="00C56C7A">
        <w:rPr>
          <w:b/>
          <w:lang w:val="en-US"/>
        </w:rPr>
        <w:t>L</w:t>
      </w:r>
      <w:r w:rsidR="00F94493" w:rsidRPr="00C56C7A">
        <w:rPr>
          <w:b/>
          <w:lang w:val="en-US"/>
        </w:rPr>
        <w:t>inks</w:t>
      </w:r>
      <w:r w:rsidR="00F94493">
        <w:rPr>
          <w:lang w:val="en-US"/>
        </w:rPr>
        <w:t xml:space="preserve"> to a collection, the UPDATE operation is used with a payload containing one or more links. </w:t>
      </w:r>
    </w:p>
    <w:p w14:paraId="43DDFB8B" w14:textId="77777777" w:rsidR="00580061" w:rsidRDefault="00580061" w:rsidP="00E8589F">
      <w:pPr>
        <w:outlineLvl w:val="0"/>
        <w:rPr>
          <w:lang w:val="en-US"/>
        </w:rPr>
      </w:pPr>
    </w:p>
    <w:p w14:paraId="3607D266" w14:textId="4E4959A9" w:rsidR="00580061" w:rsidRDefault="00580061" w:rsidP="00E8589F">
      <w:pPr>
        <w:outlineLvl w:val="0"/>
        <w:rPr>
          <w:lang w:val="en-US"/>
        </w:rPr>
      </w:pPr>
      <w:r>
        <w:rPr>
          <w:lang w:val="en-US"/>
        </w:rPr>
        <w:lastRenderedPageBreak/>
        <w:t>When Links are added to a collection using the Link Update Interface, the server shall return a payload consisting of the added links.</w:t>
      </w:r>
    </w:p>
    <w:p w14:paraId="0D10EA7F" w14:textId="77777777" w:rsidR="00F94493" w:rsidRDefault="00F94493" w:rsidP="00E8589F">
      <w:pPr>
        <w:outlineLvl w:val="0"/>
        <w:rPr>
          <w:lang w:val="en-US"/>
        </w:rPr>
      </w:pPr>
    </w:p>
    <w:p w14:paraId="67B0DA97" w14:textId="1763B922" w:rsidR="00F94493" w:rsidRDefault="00F94493" w:rsidP="00F94493">
      <w:pPr>
        <w:jc w:val="center"/>
        <w:outlineLvl w:val="0"/>
        <w:rPr>
          <w:b/>
          <w:lang w:val="en-US"/>
        </w:rPr>
      </w:pPr>
      <w:r>
        <w:rPr>
          <w:b/>
          <w:lang w:val="en-US"/>
        </w:rPr>
        <w:t xml:space="preserve">Example Add Links using the Link Update Interface </w:t>
      </w:r>
    </w:p>
    <w:p w14:paraId="06BEAFEC" w14:textId="77777777" w:rsidR="00F94493" w:rsidRPr="00171CFC" w:rsidRDefault="00F94493" w:rsidP="00F94493">
      <w:pPr>
        <w:jc w:val="center"/>
        <w:outlineLvl w:val="0"/>
        <w:rPr>
          <w:b/>
          <w:lang w:val="en-US"/>
        </w:rPr>
      </w:pPr>
    </w:p>
    <w:tbl>
      <w:tblPr>
        <w:tblStyle w:val="TableGrid"/>
        <w:tblW w:w="0" w:type="auto"/>
        <w:tblInd w:w="1908" w:type="dxa"/>
        <w:shd w:val="clear" w:color="auto" w:fill="F2F2F2" w:themeFill="background1" w:themeFillShade="F2"/>
        <w:tblLook w:val="04A0" w:firstRow="1" w:lastRow="0" w:firstColumn="1" w:lastColumn="0" w:noHBand="0" w:noVBand="1"/>
      </w:tblPr>
      <w:tblGrid>
        <w:gridCol w:w="6233"/>
      </w:tblGrid>
      <w:tr w:rsidR="00F94493" w14:paraId="10F0D4A5" w14:textId="77777777" w:rsidTr="00390B4B">
        <w:trPr>
          <w:cantSplit/>
          <w:trHeight w:val="405"/>
        </w:trPr>
        <w:tc>
          <w:tcPr>
            <w:tcW w:w="6233" w:type="dxa"/>
            <w:shd w:val="clear" w:color="auto" w:fill="F2F2F2" w:themeFill="background1" w:themeFillShade="F2"/>
          </w:tcPr>
          <w:p w14:paraId="5C6F94C6" w14:textId="787C87B8" w:rsidR="00F94493" w:rsidRDefault="00F94493" w:rsidP="00F11F16">
            <w:pPr>
              <w:jc w:val="left"/>
              <w:rPr>
                <w:rFonts w:ascii="Courier New" w:hAnsi="Courier New" w:cs="Courier New"/>
                <w:sz w:val="20"/>
                <w:szCs w:val="20"/>
              </w:rPr>
            </w:pPr>
            <w:r w:rsidRPr="00944144">
              <w:rPr>
                <w:rFonts w:ascii="Courier New" w:hAnsi="Courier New" w:cs="Courier New"/>
                <w:b/>
                <w:sz w:val="20"/>
                <w:szCs w:val="20"/>
              </w:rPr>
              <w:t>Method:</w:t>
            </w:r>
            <w:r>
              <w:rPr>
                <w:rFonts w:ascii="Courier New" w:hAnsi="Courier New" w:cs="Courier New"/>
                <w:sz w:val="20"/>
                <w:szCs w:val="20"/>
              </w:rPr>
              <w:t xml:space="preserve"> POST</w:t>
            </w:r>
          </w:p>
          <w:p w14:paraId="3FAB57EE" w14:textId="00849D86" w:rsidR="00F94493" w:rsidRDefault="00F94493" w:rsidP="00F11F16">
            <w:pPr>
              <w:jc w:val="left"/>
              <w:rPr>
                <w:rFonts w:ascii="Courier New" w:hAnsi="Courier New" w:cs="Courier New"/>
                <w:sz w:val="20"/>
                <w:szCs w:val="20"/>
              </w:rPr>
            </w:pPr>
            <w:r w:rsidRPr="00944144">
              <w:rPr>
                <w:rFonts w:ascii="Courier New" w:hAnsi="Courier New" w:cs="Courier New"/>
                <w:b/>
                <w:sz w:val="20"/>
                <w:szCs w:val="20"/>
              </w:rPr>
              <w:t>URI:</w:t>
            </w:r>
            <w:r>
              <w:rPr>
                <w:rFonts w:ascii="Courier New" w:hAnsi="Courier New" w:cs="Courier New"/>
                <w:sz w:val="20"/>
                <w:szCs w:val="20"/>
              </w:rPr>
              <w:t xml:space="preserve"> /scenes/scene1</w:t>
            </w:r>
            <w:proofErr w:type="gramStart"/>
            <w:r>
              <w:rPr>
                <w:rFonts w:ascii="Courier New" w:hAnsi="Courier New" w:cs="Courier New"/>
                <w:sz w:val="20"/>
                <w:szCs w:val="20"/>
              </w:rPr>
              <w:t>/?if</w:t>
            </w:r>
            <w:proofErr w:type="gramEnd"/>
            <w:r>
              <w:rPr>
                <w:rFonts w:ascii="Courier New" w:hAnsi="Courier New" w:cs="Courier New"/>
                <w:sz w:val="20"/>
                <w:szCs w:val="20"/>
              </w:rPr>
              <w:t>=</w:t>
            </w:r>
            <w:proofErr w:type="spellStart"/>
            <w:r>
              <w:rPr>
                <w:rFonts w:ascii="Courier New" w:hAnsi="Courier New" w:cs="Courier New"/>
                <w:sz w:val="20"/>
                <w:szCs w:val="20"/>
              </w:rPr>
              <w:t>oic.if.linkupdate</w:t>
            </w:r>
            <w:proofErr w:type="spellEnd"/>
          </w:p>
          <w:p w14:paraId="2B5923CC" w14:textId="77777777" w:rsidR="00F94493" w:rsidRPr="00944144" w:rsidRDefault="00F94493" w:rsidP="00F11F16">
            <w:pPr>
              <w:jc w:val="left"/>
              <w:rPr>
                <w:rFonts w:ascii="Courier New" w:hAnsi="Courier New" w:cs="Courier New"/>
                <w:b/>
                <w:sz w:val="20"/>
                <w:szCs w:val="20"/>
              </w:rPr>
            </w:pPr>
            <w:r w:rsidRPr="00944144">
              <w:rPr>
                <w:rFonts w:ascii="Courier New" w:hAnsi="Courier New" w:cs="Courier New"/>
                <w:b/>
                <w:sz w:val="20"/>
                <w:szCs w:val="20"/>
              </w:rPr>
              <w:t>Payload:</w:t>
            </w:r>
          </w:p>
          <w:p w14:paraId="6B4DB8CA" w14:textId="77777777" w:rsidR="00662270" w:rsidRDefault="00662270" w:rsidP="00F11F16">
            <w:pPr>
              <w:jc w:val="left"/>
              <w:rPr>
                <w:rFonts w:ascii="Courier New" w:hAnsi="Courier New" w:cs="Courier New"/>
                <w:sz w:val="20"/>
                <w:szCs w:val="20"/>
              </w:rPr>
            </w:pPr>
            <w:r>
              <w:rPr>
                <w:rFonts w:ascii="Courier New" w:hAnsi="Courier New" w:cs="Courier New"/>
                <w:sz w:val="20"/>
                <w:szCs w:val="20"/>
              </w:rPr>
              <w:t>[</w:t>
            </w:r>
          </w:p>
          <w:p w14:paraId="15BF16E3" w14:textId="4EA938A8" w:rsidR="00F94493" w:rsidRPr="00D66A92" w:rsidRDefault="00662270" w:rsidP="00F11F16">
            <w:pPr>
              <w:jc w:val="left"/>
              <w:rPr>
                <w:rFonts w:ascii="Courier New" w:hAnsi="Courier New" w:cs="Courier New"/>
                <w:sz w:val="20"/>
                <w:szCs w:val="20"/>
              </w:rPr>
            </w:pPr>
            <w:r>
              <w:rPr>
                <w:rFonts w:ascii="Courier New" w:hAnsi="Courier New" w:cs="Courier New"/>
                <w:sz w:val="20"/>
                <w:szCs w:val="20"/>
              </w:rPr>
              <w:t xml:space="preserve"> </w:t>
            </w:r>
            <w:r w:rsidR="00F94493" w:rsidRPr="00D66A92">
              <w:rPr>
                <w:rFonts w:ascii="Courier New" w:hAnsi="Courier New" w:cs="Courier New"/>
                <w:sz w:val="20"/>
                <w:szCs w:val="20"/>
              </w:rPr>
              <w:t>{</w:t>
            </w:r>
          </w:p>
          <w:p w14:paraId="5EDDCAC5" w14:textId="5230228D" w:rsidR="00F94493" w:rsidRPr="00D66A92" w:rsidRDefault="00F94493" w:rsidP="00F11F16">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w:t>
            </w:r>
            <w:r w:rsidR="00D64634">
              <w:rPr>
                <w:rFonts w:ascii="Courier New" w:hAnsi="Courier New" w:cs="Courier New"/>
                <w:sz w:val="20"/>
                <w:szCs w:val="20"/>
              </w:rPr>
              <w:t>anchor</w:t>
            </w:r>
            <w:r w:rsidRPr="00D66A92">
              <w:rPr>
                <w:rFonts w:ascii="Courier New" w:hAnsi="Courier New" w:cs="Courier New"/>
                <w:sz w:val="20"/>
                <w:szCs w:val="20"/>
              </w:rPr>
              <w:t>": "</w:t>
            </w:r>
            <w:r>
              <w:rPr>
                <w:rFonts w:ascii="Courier New" w:hAnsi="Courier New" w:cs="Courier New"/>
                <w:sz w:val="20"/>
                <w:szCs w:val="20"/>
              </w:rPr>
              <w:t>thermostat-input</w:t>
            </w:r>
            <w:r w:rsidRPr="00D66A92">
              <w:rPr>
                <w:rFonts w:ascii="Courier New" w:hAnsi="Courier New" w:cs="Courier New"/>
                <w:sz w:val="20"/>
                <w:szCs w:val="20"/>
              </w:rPr>
              <w:t>",</w:t>
            </w:r>
          </w:p>
          <w:p w14:paraId="118EF997" w14:textId="6B8AFB30" w:rsidR="00D64634" w:rsidRPr="00D66A92" w:rsidRDefault="00D64634" w:rsidP="00D64634">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w:t>
            </w:r>
            <w:proofErr w:type="spellStart"/>
            <w:r>
              <w:rPr>
                <w:rFonts w:ascii="Courier New" w:hAnsi="Courier New" w:cs="Courier New"/>
                <w:sz w:val="20"/>
                <w:szCs w:val="20"/>
              </w:rPr>
              <w:t>href</w:t>
            </w:r>
            <w:proofErr w:type="spellEnd"/>
            <w:r w:rsidRPr="00D66A92">
              <w:rPr>
                <w:rFonts w:ascii="Courier New" w:hAnsi="Courier New" w:cs="Courier New"/>
                <w:sz w:val="20"/>
                <w:szCs w:val="20"/>
              </w:rPr>
              <w:t>": "</w:t>
            </w:r>
            <w:r>
              <w:rPr>
                <w:rFonts w:ascii="Courier New" w:hAnsi="Courier New" w:cs="Courier New"/>
                <w:sz w:val="20"/>
                <w:szCs w:val="20"/>
              </w:rPr>
              <w:t>ocf://&lt;…&gt;/sensor/temperature</w:t>
            </w:r>
            <w:r w:rsidRPr="00D66A92">
              <w:rPr>
                <w:rFonts w:ascii="Courier New" w:hAnsi="Courier New" w:cs="Courier New"/>
                <w:sz w:val="20"/>
                <w:szCs w:val="20"/>
              </w:rPr>
              <w:t>",</w:t>
            </w:r>
          </w:p>
          <w:p w14:paraId="7DB8CC44" w14:textId="3F90D8A1" w:rsidR="00F94493" w:rsidRDefault="00F94493" w:rsidP="00F11F16">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w:t>
            </w:r>
            <w:proofErr w:type="spellStart"/>
            <w:r>
              <w:rPr>
                <w:rFonts w:ascii="Courier New" w:hAnsi="Courier New" w:cs="Courier New"/>
                <w:sz w:val="20"/>
                <w:szCs w:val="20"/>
              </w:rPr>
              <w:t>rel</w:t>
            </w:r>
            <w:proofErr w:type="spellEnd"/>
            <w:r w:rsidRPr="00D66A92">
              <w:rPr>
                <w:rFonts w:ascii="Courier New" w:hAnsi="Courier New" w:cs="Courier New"/>
                <w:sz w:val="20"/>
                <w:szCs w:val="20"/>
              </w:rPr>
              <w:t xml:space="preserve">": </w:t>
            </w:r>
            <w:r w:rsidR="00390B4B">
              <w:rPr>
                <w:rFonts w:ascii="Courier New" w:hAnsi="Courier New" w:cs="Courier New"/>
                <w:sz w:val="20"/>
                <w:szCs w:val="20"/>
              </w:rPr>
              <w:t>[</w:t>
            </w:r>
            <w:r w:rsidR="00D64634">
              <w:rPr>
                <w:rFonts w:ascii="Courier New" w:hAnsi="Courier New" w:cs="Courier New"/>
                <w:sz w:val="20"/>
                <w:szCs w:val="20"/>
              </w:rPr>
              <w:t>"</w:t>
            </w:r>
            <w:proofErr w:type="spellStart"/>
            <w:r w:rsidR="00D64634">
              <w:rPr>
                <w:rFonts w:ascii="Courier New" w:hAnsi="Courier New" w:cs="Courier New"/>
                <w:sz w:val="20"/>
                <w:szCs w:val="20"/>
              </w:rPr>
              <w:t>boundto</w:t>
            </w:r>
            <w:proofErr w:type="spellEnd"/>
            <w:r w:rsidR="00D64634">
              <w:rPr>
                <w:rFonts w:ascii="Courier New" w:hAnsi="Courier New" w:cs="Courier New"/>
                <w:sz w:val="20"/>
                <w:szCs w:val="20"/>
              </w:rPr>
              <w:t>"</w:t>
            </w:r>
            <w:r w:rsidR="00390B4B">
              <w:rPr>
                <w:rFonts w:ascii="Courier New" w:hAnsi="Courier New" w:cs="Courier New"/>
                <w:sz w:val="20"/>
                <w:szCs w:val="20"/>
              </w:rPr>
              <w:t>]</w:t>
            </w:r>
            <w:r w:rsidR="00D64634">
              <w:rPr>
                <w:rFonts w:ascii="Courier New" w:hAnsi="Courier New" w:cs="Courier New"/>
                <w:sz w:val="20"/>
                <w:szCs w:val="20"/>
              </w:rPr>
              <w:t>,</w:t>
            </w:r>
          </w:p>
          <w:p w14:paraId="4DD34A89" w14:textId="3DDF4B67" w:rsidR="00D64634" w:rsidRPr="00D66A92" w:rsidRDefault="00D64634" w:rsidP="00F11F16">
            <w:pPr>
              <w:jc w:val="left"/>
              <w:rPr>
                <w:rFonts w:ascii="Courier New" w:hAnsi="Courier New" w:cs="Courier New"/>
                <w:sz w:val="20"/>
                <w:szCs w:val="20"/>
              </w:rPr>
            </w:pPr>
            <w:r>
              <w:rPr>
                <w:rFonts w:ascii="Courier New" w:hAnsi="Courier New" w:cs="Courier New"/>
                <w:sz w:val="20"/>
                <w:szCs w:val="20"/>
              </w:rPr>
              <w:t xml:space="preserve">  "bind": "</w:t>
            </w:r>
            <w:proofErr w:type="spellStart"/>
            <w:r>
              <w:rPr>
                <w:rFonts w:ascii="Courier New" w:hAnsi="Courier New" w:cs="Courier New"/>
                <w:sz w:val="20"/>
                <w:szCs w:val="20"/>
              </w:rPr>
              <w:t>obs</w:t>
            </w:r>
            <w:proofErr w:type="spellEnd"/>
            <w:r>
              <w:rPr>
                <w:rFonts w:ascii="Courier New" w:hAnsi="Courier New" w:cs="Courier New"/>
                <w:sz w:val="20"/>
                <w:szCs w:val="20"/>
              </w:rPr>
              <w:t>",</w:t>
            </w:r>
          </w:p>
          <w:p w14:paraId="358151B4" w14:textId="2BD69EAA" w:rsidR="00F94493" w:rsidRPr="00D66A92" w:rsidRDefault="00F94493" w:rsidP="00F11F16">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w:t>
            </w:r>
            <w:proofErr w:type="spellStart"/>
            <w:r w:rsidRPr="00D66A92">
              <w:rPr>
                <w:rFonts w:ascii="Courier New" w:hAnsi="Courier New" w:cs="Courier New"/>
                <w:sz w:val="20"/>
                <w:szCs w:val="20"/>
              </w:rPr>
              <w:t>rt</w:t>
            </w:r>
            <w:proofErr w:type="spellEnd"/>
            <w:r w:rsidRPr="00D66A92">
              <w:rPr>
                <w:rFonts w:ascii="Courier New" w:hAnsi="Courier New" w:cs="Courier New"/>
                <w:sz w:val="20"/>
                <w:szCs w:val="20"/>
              </w:rPr>
              <w:t>": ["</w:t>
            </w:r>
            <w:proofErr w:type="spellStart"/>
            <w:r w:rsidRPr="00D66A92">
              <w:rPr>
                <w:rFonts w:ascii="Courier New" w:hAnsi="Courier New" w:cs="Courier New"/>
                <w:sz w:val="20"/>
                <w:szCs w:val="20"/>
              </w:rPr>
              <w:t>oic.</w:t>
            </w:r>
            <w:proofErr w:type="gramStart"/>
            <w:r w:rsidRPr="00D66A92">
              <w:rPr>
                <w:rFonts w:ascii="Courier New" w:hAnsi="Courier New" w:cs="Courier New"/>
                <w:sz w:val="20"/>
                <w:szCs w:val="20"/>
              </w:rPr>
              <w:t>r.temperature</w:t>
            </w:r>
            <w:proofErr w:type="spellEnd"/>
            <w:proofErr w:type="gramEnd"/>
            <w:r w:rsidRPr="00D66A92">
              <w:rPr>
                <w:rFonts w:ascii="Courier New" w:hAnsi="Courier New" w:cs="Courier New"/>
                <w:sz w:val="20"/>
                <w:szCs w:val="20"/>
              </w:rPr>
              <w:t>"],</w:t>
            </w:r>
          </w:p>
          <w:p w14:paraId="6A5B72FF" w14:textId="716C1049" w:rsidR="00F94493" w:rsidRPr="00D66A92" w:rsidRDefault="00F94493" w:rsidP="00F11F16">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00D64634">
              <w:rPr>
                <w:rFonts w:ascii="Courier New" w:hAnsi="Courier New" w:cs="Courier New"/>
                <w:sz w:val="20"/>
                <w:szCs w:val="20"/>
              </w:rPr>
              <w:t>"if": ["</w:t>
            </w:r>
            <w:proofErr w:type="spellStart"/>
            <w:r w:rsidR="00D64634">
              <w:rPr>
                <w:rFonts w:ascii="Courier New" w:hAnsi="Courier New" w:cs="Courier New"/>
                <w:sz w:val="20"/>
                <w:szCs w:val="20"/>
              </w:rPr>
              <w:t>oic.</w:t>
            </w:r>
            <w:proofErr w:type="gramStart"/>
            <w:r w:rsidR="00D64634">
              <w:rPr>
                <w:rFonts w:ascii="Courier New" w:hAnsi="Courier New" w:cs="Courier New"/>
                <w:sz w:val="20"/>
                <w:szCs w:val="20"/>
              </w:rPr>
              <w:t>if.s</w:t>
            </w:r>
            <w:proofErr w:type="spellEnd"/>
            <w:proofErr w:type="gramEnd"/>
            <w:r w:rsidRPr="00D66A92">
              <w:rPr>
                <w:rFonts w:ascii="Courier New" w:hAnsi="Courier New" w:cs="Courier New"/>
                <w:sz w:val="20"/>
                <w:szCs w:val="20"/>
              </w:rPr>
              <w:t>"]</w:t>
            </w:r>
          </w:p>
          <w:p w14:paraId="515797EC" w14:textId="4CEF5A99" w:rsidR="00F94493" w:rsidRDefault="00662270" w:rsidP="00F11F16">
            <w:pPr>
              <w:jc w:val="left"/>
              <w:rPr>
                <w:rFonts w:ascii="Courier New" w:hAnsi="Courier New" w:cs="Courier New"/>
                <w:sz w:val="20"/>
                <w:szCs w:val="20"/>
              </w:rPr>
            </w:pPr>
            <w:r>
              <w:rPr>
                <w:rFonts w:ascii="Courier New" w:hAnsi="Courier New" w:cs="Courier New"/>
                <w:sz w:val="20"/>
                <w:szCs w:val="20"/>
              </w:rPr>
              <w:t xml:space="preserve"> </w:t>
            </w:r>
            <w:r w:rsidR="00F94493" w:rsidRPr="00D66A92">
              <w:rPr>
                <w:rFonts w:ascii="Courier New" w:hAnsi="Courier New" w:cs="Courier New"/>
                <w:sz w:val="20"/>
                <w:szCs w:val="20"/>
              </w:rPr>
              <w:t>}</w:t>
            </w:r>
          </w:p>
          <w:p w14:paraId="15738A0F" w14:textId="0C841933" w:rsidR="00662270" w:rsidRDefault="00662270" w:rsidP="00F11F16">
            <w:pPr>
              <w:jc w:val="left"/>
              <w:rPr>
                <w:rFonts w:ascii="Courier New" w:hAnsi="Courier New" w:cs="Courier New"/>
                <w:sz w:val="20"/>
                <w:szCs w:val="20"/>
              </w:rPr>
            </w:pPr>
            <w:r>
              <w:rPr>
                <w:rFonts w:ascii="Courier New" w:hAnsi="Courier New" w:cs="Courier New"/>
                <w:sz w:val="20"/>
                <w:szCs w:val="20"/>
              </w:rPr>
              <w:t>]</w:t>
            </w:r>
          </w:p>
          <w:p w14:paraId="286C192B" w14:textId="76CEEAAF" w:rsidR="00F94493" w:rsidRDefault="00F94493" w:rsidP="00F11F16">
            <w:pPr>
              <w:jc w:val="left"/>
              <w:rPr>
                <w:rFonts w:ascii="Courier New" w:hAnsi="Courier New" w:cs="Courier New"/>
                <w:b/>
                <w:sz w:val="20"/>
                <w:szCs w:val="20"/>
              </w:rPr>
            </w:pPr>
            <w:r w:rsidRPr="00944144">
              <w:rPr>
                <w:rFonts w:ascii="Courier New" w:hAnsi="Courier New" w:cs="Courier New"/>
                <w:b/>
                <w:sz w:val="20"/>
                <w:szCs w:val="20"/>
              </w:rPr>
              <w:t>Response:</w:t>
            </w:r>
            <w:r>
              <w:rPr>
                <w:rFonts w:ascii="Courier New" w:hAnsi="Courier New" w:cs="Courier New"/>
                <w:b/>
                <w:sz w:val="20"/>
                <w:szCs w:val="20"/>
              </w:rPr>
              <w:t xml:space="preserve"> </w:t>
            </w:r>
            <w:r w:rsidRPr="00157493">
              <w:rPr>
                <w:rFonts w:ascii="Courier New" w:hAnsi="Courier New" w:cs="Courier New"/>
                <w:sz w:val="20"/>
                <w:szCs w:val="20"/>
              </w:rPr>
              <w:t>2.0</w:t>
            </w:r>
            <w:r>
              <w:rPr>
                <w:rFonts w:ascii="Courier New" w:hAnsi="Courier New" w:cs="Courier New"/>
                <w:sz w:val="20"/>
                <w:szCs w:val="20"/>
              </w:rPr>
              <w:t>4</w:t>
            </w:r>
            <w:r>
              <w:rPr>
                <w:rFonts w:ascii="Courier New" w:hAnsi="Courier New" w:cs="Courier New"/>
                <w:b/>
                <w:sz w:val="20"/>
                <w:szCs w:val="20"/>
              </w:rPr>
              <w:t xml:space="preserve"> </w:t>
            </w:r>
            <w:r w:rsidRPr="00CE42D0">
              <w:rPr>
                <w:rFonts w:ascii="Courier New" w:hAnsi="Courier New" w:cs="Courier New"/>
                <w:sz w:val="20"/>
                <w:szCs w:val="20"/>
              </w:rPr>
              <w:t>C</w:t>
            </w:r>
            <w:r>
              <w:rPr>
                <w:rFonts w:ascii="Courier New" w:hAnsi="Courier New" w:cs="Courier New"/>
                <w:sz w:val="20"/>
                <w:szCs w:val="20"/>
              </w:rPr>
              <w:t>hanged</w:t>
            </w:r>
          </w:p>
          <w:p w14:paraId="560E57B1" w14:textId="77777777" w:rsidR="00F94493" w:rsidRPr="00944144" w:rsidRDefault="00F94493" w:rsidP="00F11F16">
            <w:pPr>
              <w:jc w:val="left"/>
              <w:rPr>
                <w:rFonts w:ascii="Courier New" w:hAnsi="Courier New" w:cs="Courier New"/>
                <w:b/>
                <w:sz w:val="20"/>
                <w:szCs w:val="20"/>
              </w:rPr>
            </w:pPr>
            <w:r>
              <w:rPr>
                <w:rFonts w:ascii="Courier New" w:hAnsi="Courier New" w:cs="Courier New"/>
                <w:b/>
                <w:sz w:val="20"/>
                <w:szCs w:val="20"/>
              </w:rPr>
              <w:t>Payload:</w:t>
            </w:r>
          </w:p>
          <w:p w14:paraId="42C77266" w14:textId="77777777" w:rsidR="00662270" w:rsidRDefault="00662270" w:rsidP="002E2C82">
            <w:pPr>
              <w:jc w:val="left"/>
              <w:rPr>
                <w:rFonts w:ascii="Courier New" w:hAnsi="Courier New" w:cs="Courier New"/>
                <w:sz w:val="20"/>
                <w:szCs w:val="20"/>
              </w:rPr>
            </w:pPr>
            <w:r>
              <w:rPr>
                <w:rFonts w:ascii="Courier New" w:hAnsi="Courier New" w:cs="Courier New"/>
                <w:sz w:val="20"/>
                <w:szCs w:val="20"/>
              </w:rPr>
              <w:t>[</w:t>
            </w:r>
          </w:p>
          <w:p w14:paraId="3E2088E8" w14:textId="5C6FA7C9" w:rsidR="002E2C82" w:rsidRPr="00D66A92" w:rsidRDefault="00662270" w:rsidP="002E2C82">
            <w:pPr>
              <w:jc w:val="left"/>
              <w:rPr>
                <w:rFonts w:ascii="Courier New" w:hAnsi="Courier New" w:cs="Courier New"/>
                <w:sz w:val="20"/>
                <w:szCs w:val="20"/>
              </w:rPr>
            </w:pPr>
            <w:r>
              <w:rPr>
                <w:rFonts w:ascii="Courier New" w:hAnsi="Courier New" w:cs="Courier New"/>
                <w:sz w:val="20"/>
                <w:szCs w:val="20"/>
              </w:rPr>
              <w:t xml:space="preserve"> </w:t>
            </w:r>
            <w:r w:rsidR="002E2C82" w:rsidRPr="00D66A92">
              <w:rPr>
                <w:rFonts w:ascii="Courier New" w:hAnsi="Courier New" w:cs="Courier New"/>
                <w:sz w:val="20"/>
                <w:szCs w:val="20"/>
              </w:rPr>
              <w:t>{</w:t>
            </w:r>
          </w:p>
          <w:p w14:paraId="0130EF6C" w14:textId="77777777" w:rsidR="002E2C82" w:rsidRPr="00D66A92" w:rsidRDefault="002E2C82" w:rsidP="002E2C82">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w:t>
            </w:r>
            <w:r>
              <w:rPr>
                <w:rFonts w:ascii="Courier New" w:hAnsi="Courier New" w:cs="Courier New"/>
                <w:sz w:val="20"/>
                <w:szCs w:val="20"/>
              </w:rPr>
              <w:t>anchor</w:t>
            </w:r>
            <w:r w:rsidRPr="00D66A92">
              <w:rPr>
                <w:rFonts w:ascii="Courier New" w:hAnsi="Courier New" w:cs="Courier New"/>
                <w:sz w:val="20"/>
                <w:szCs w:val="20"/>
              </w:rPr>
              <w:t>": "</w:t>
            </w:r>
            <w:r>
              <w:rPr>
                <w:rFonts w:ascii="Courier New" w:hAnsi="Courier New" w:cs="Courier New"/>
                <w:sz w:val="20"/>
                <w:szCs w:val="20"/>
              </w:rPr>
              <w:t>thermostat-input</w:t>
            </w:r>
            <w:r w:rsidRPr="00D66A92">
              <w:rPr>
                <w:rFonts w:ascii="Courier New" w:hAnsi="Courier New" w:cs="Courier New"/>
                <w:sz w:val="20"/>
                <w:szCs w:val="20"/>
              </w:rPr>
              <w:t>",</w:t>
            </w:r>
          </w:p>
          <w:p w14:paraId="4D5DAC1E" w14:textId="77777777" w:rsidR="002E2C82" w:rsidRPr="00D66A92" w:rsidRDefault="002E2C82" w:rsidP="002E2C82">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w:t>
            </w:r>
            <w:proofErr w:type="spellStart"/>
            <w:r>
              <w:rPr>
                <w:rFonts w:ascii="Courier New" w:hAnsi="Courier New" w:cs="Courier New"/>
                <w:sz w:val="20"/>
                <w:szCs w:val="20"/>
              </w:rPr>
              <w:t>href</w:t>
            </w:r>
            <w:proofErr w:type="spellEnd"/>
            <w:r w:rsidRPr="00D66A92">
              <w:rPr>
                <w:rFonts w:ascii="Courier New" w:hAnsi="Courier New" w:cs="Courier New"/>
                <w:sz w:val="20"/>
                <w:szCs w:val="20"/>
              </w:rPr>
              <w:t>": "</w:t>
            </w:r>
            <w:r>
              <w:rPr>
                <w:rFonts w:ascii="Courier New" w:hAnsi="Courier New" w:cs="Courier New"/>
                <w:sz w:val="20"/>
                <w:szCs w:val="20"/>
              </w:rPr>
              <w:t>ocf://&lt;…&gt;/sensor/temperature</w:t>
            </w:r>
            <w:r w:rsidRPr="00D66A92">
              <w:rPr>
                <w:rFonts w:ascii="Courier New" w:hAnsi="Courier New" w:cs="Courier New"/>
                <w:sz w:val="20"/>
                <w:szCs w:val="20"/>
              </w:rPr>
              <w:t>",</w:t>
            </w:r>
          </w:p>
          <w:p w14:paraId="1DA0E959" w14:textId="76F7F99D" w:rsidR="002E2C82" w:rsidRDefault="002E2C82" w:rsidP="002E2C82">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w:t>
            </w:r>
            <w:proofErr w:type="spellStart"/>
            <w:r>
              <w:rPr>
                <w:rFonts w:ascii="Courier New" w:hAnsi="Courier New" w:cs="Courier New"/>
                <w:sz w:val="20"/>
                <w:szCs w:val="20"/>
              </w:rPr>
              <w:t>rel</w:t>
            </w:r>
            <w:proofErr w:type="spellEnd"/>
            <w:r w:rsidRPr="00D66A92">
              <w:rPr>
                <w:rFonts w:ascii="Courier New" w:hAnsi="Courier New" w:cs="Courier New"/>
                <w:sz w:val="20"/>
                <w:szCs w:val="20"/>
              </w:rPr>
              <w:t xml:space="preserve">": </w:t>
            </w:r>
            <w:r w:rsidR="00390B4B">
              <w:rPr>
                <w:rFonts w:ascii="Courier New" w:hAnsi="Courier New" w:cs="Courier New"/>
                <w:sz w:val="20"/>
                <w:szCs w:val="20"/>
              </w:rPr>
              <w:t>[</w:t>
            </w:r>
            <w:r>
              <w:rPr>
                <w:rFonts w:ascii="Courier New" w:hAnsi="Courier New" w:cs="Courier New"/>
                <w:sz w:val="20"/>
                <w:szCs w:val="20"/>
              </w:rPr>
              <w:t>"</w:t>
            </w:r>
            <w:proofErr w:type="spellStart"/>
            <w:r>
              <w:rPr>
                <w:rFonts w:ascii="Courier New" w:hAnsi="Courier New" w:cs="Courier New"/>
                <w:sz w:val="20"/>
                <w:szCs w:val="20"/>
              </w:rPr>
              <w:t>boundto</w:t>
            </w:r>
            <w:proofErr w:type="spellEnd"/>
            <w:r>
              <w:rPr>
                <w:rFonts w:ascii="Courier New" w:hAnsi="Courier New" w:cs="Courier New"/>
                <w:sz w:val="20"/>
                <w:szCs w:val="20"/>
              </w:rPr>
              <w:t>"</w:t>
            </w:r>
            <w:r w:rsidR="00390B4B">
              <w:rPr>
                <w:rFonts w:ascii="Courier New" w:hAnsi="Courier New" w:cs="Courier New"/>
                <w:sz w:val="20"/>
                <w:szCs w:val="20"/>
              </w:rPr>
              <w:t>]</w:t>
            </w:r>
            <w:r>
              <w:rPr>
                <w:rFonts w:ascii="Courier New" w:hAnsi="Courier New" w:cs="Courier New"/>
                <w:sz w:val="20"/>
                <w:szCs w:val="20"/>
              </w:rPr>
              <w:t>,</w:t>
            </w:r>
          </w:p>
          <w:p w14:paraId="4124B03B" w14:textId="77777777" w:rsidR="002E2C82" w:rsidRPr="00D66A92" w:rsidRDefault="002E2C82" w:rsidP="002E2C82">
            <w:pPr>
              <w:jc w:val="left"/>
              <w:rPr>
                <w:rFonts w:ascii="Courier New" w:hAnsi="Courier New" w:cs="Courier New"/>
                <w:sz w:val="20"/>
                <w:szCs w:val="20"/>
              </w:rPr>
            </w:pPr>
            <w:r>
              <w:rPr>
                <w:rFonts w:ascii="Courier New" w:hAnsi="Courier New" w:cs="Courier New"/>
                <w:sz w:val="20"/>
                <w:szCs w:val="20"/>
              </w:rPr>
              <w:t xml:space="preserve">  "bind": "</w:t>
            </w:r>
            <w:proofErr w:type="spellStart"/>
            <w:r>
              <w:rPr>
                <w:rFonts w:ascii="Courier New" w:hAnsi="Courier New" w:cs="Courier New"/>
                <w:sz w:val="20"/>
                <w:szCs w:val="20"/>
              </w:rPr>
              <w:t>obs</w:t>
            </w:r>
            <w:proofErr w:type="spellEnd"/>
            <w:r>
              <w:rPr>
                <w:rFonts w:ascii="Courier New" w:hAnsi="Courier New" w:cs="Courier New"/>
                <w:sz w:val="20"/>
                <w:szCs w:val="20"/>
              </w:rPr>
              <w:t>",</w:t>
            </w:r>
          </w:p>
          <w:p w14:paraId="3789AA6A" w14:textId="77777777" w:rsidR="002E2C82" w:rsidRPr="00D66A92" w:rsidRDefault="002E2C82" w:rsidP="002E2C82">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w:t>
            </w:r>
            <w:proofErr w:type="spellStart"/>
            <w:r w:rsidRPr="00D66A92">
              <w:rPr>
                <w:rFonts w:ascii="Courier New" w:hAnsi="Courier New" w:cs="Courier New"/>
                <w:sz w:val="20"/>
                <w:szCs w:val="20"/>
              </w:rPr>
              <w:t>rt</w:t>
            </w:r>
            <w:proofErr w:type="spellEnd"/>
            <w:r w:rsidRPr="00D66A92">
              <w:rPr>
                <w:rFonts w:ascii="Courier New" w:hAnsi="Courier New" w:cs="Courier New"/>
                <w:sz w:val="20"/>
                <w:szCs w:val="20"/>
              </w:rPr>
              <w:t>": ["</w:t>
            </w:r>
            <w:proofErr w:type="spellStart"/>
            <w:r w:rsidRPr="00D66A92">
              <w:rPr>
                <w:rFonts w:ascii="Courier New" w:hAnsi="Courier New" w:cs="Courier New"/>
                <w:sz w:val="20"/>
                <w:szCs w:val="20"/>
              </w:rPr>
              <w:t>oic.</w:t>
            </w:r>
            <w:proofErr w:type="gramStart"/>
            <w:r w:rsidRPr="00D66A92">
              <w:rPr>
                <w:rFonts w:ascii="Courier New" w:hAnsi="Courier New" w:cs="Courier New"/>
                <w:sz w:val="20"/>
                <w:szCs w:val="20"/>
              </w:rPr>
              <w:t>r.temperature</w:t>
            </w:r>
            <w:proofErr w:type="spellEnd"/>
            <w:proofErr w:type="gramEnd"/>
            <w:r w:rsidRPr="00D66A92">
              <w:rPr>
                <w:rFonts w:ascii="Courier New" w:hAnsi="Courier New" w:cs="Courier New"/>
                <w:sz w:val="20"/>
                <w:szCs w:val="20"/>
              </w:rPr>
              <w:t>"],</w:t>
            </w:r>
          </w:p>
          <w:p w14:paraId="375B7C53" w14:textId="77777777" w:rsidR="002E2C82" w:rsidRPr="00D66A92" w:rsidRDefault="002E2C82" w:rsidP="002E2C82">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"if": ["</w:t>
            </w:r>
            <w:proofErr w:type="spellStart"/>
            <w:r>
              <w:rPr>
                <w:rFonts w:ascii="Courier New" w:hAnsi="Courier New" w:cs="Courier New"/>
                <w:sz w:val="20"/>
                <w:szCs w:val="20"/>
              </w:rPr>
              <w:t>oic.</w:t>
            </w:r>
            <w:proofErr w:type="gramStart"/>
            <w:r>
              <w:rPr>
                <w:rFonts w:ascii="Courier New" w:hAnsi="Courier New" w:cs="Courier New"/>
                <w:sz w:val="20"/>
                <w:szCs w:val="20"/>
              </w:rPr>
              <w:t>if.s</w:t>
            </w:r>
            <w:proofErr w:type="spellEnd"/>
            <w:proofErr w:type="gramEnd"/>
            <w:r w:rsidRPr="00D66A92">
              <w:rPr>
                <w:rFonts w:ascii="Courier New" w:hAnsi="Courier New" w:cs="Courier New"/>
                <w:sz w:val="20"/>
                <w:szCs w:val="20"/>
              </w:rPr>
              <w:t>"]</w:t>
            </w:r>
          </w:p>
          <w:p w14:paraId="77DF25F3" w14:textId="77777777" w:rsidR="00F94493" w:rsidRDefault="00662270" w:rsidP="002E2C82">
            <w:pPr>
              <w:jc w:val="left"/>
              <w:rPr>
                <w:rFonts w:ascii="Courier New" w:hAnsi="Courier New" w:cs="Courier New"/>
                <w:sz w:val="20"/>
                <w:szCs w:val="20"/>
              </w:rPr>
            </w:pPr>
            <w:r>
              <w:rPr>
                <w:rFonts w:ascii="Courier New" w:hAnsi="Courier New" w:cs="Courier New"/>
                <w:sz w:val="20"/>
                <w:szCs w:val="20"/>
              </w:rPr>
              <w:t xml:space="preserve"> </w:t>
            </w:r>
            <w:r w:rsidR="002E2C82" w:rsidRPr="00D66A92">
              <w:rPr>
                <w:rFonts w:ascii="Courier New" w:hAnsi="Courier New" w:cs="Courier New"/>
                <w:sz w:val="20"/>
                <w:szCs w:val="20"/>
              </w:rPr>
              <w:t>}</w:t>
            </w:r>
          </w:p>
          <w:p w14:paraId="07DEFF32" w14:textId="46BFD616" w:rsidR="00662270" w:rsidRPr="00346B20" w:rsidRDefault="00662270" w:rsidP="002E2C82">
            <w:pPr>
              <w:jc w:val="left"/>
              <w:rPr>
                <w:i/>
              </w:rPr>
            </w:pPr>
            <w:r>
              <w:rPr>
                <w:rFonts w:ascii="Courier New" w:hAnsi="Courier New" w:cs="Courier New"/>
                <w:sz w:val="20"/>
                <w:szCs w:val="20"/>
              </w:rPr>
              <w:t>]</w:t>
            </w:r>
          </w:p>
        </w:tc>
      </w:tr>
    </w:tbl>
    <w:p w14:paraId="02BBA796" w14:textId="77777777" w:rsidR="00F94493" w:rsidRDefault="00F94493" w:rsidP="00E8589F">
      <w:pPr>
        <w:outlineLvl w:val="0"/>
        <w:rPr>
          <w:lang w:val="en-US"/>
        </w:rPr>
      </w:pPr>
    </w:p>
    <w:p w14:paraId="5FAA6904" w14:textId="77777777" w:rsidR="00F37AAC" w:rsidRDefault="00F37AAC" w:rsidP="00E8589F">
      <w:pPr>
        <w:outlineLvl w:val="0"/>
        <w:rPr>
          <w:lang w:val="en-US"/>
        </w:rPr>
      </w:pPr>
    </w:p>
    <w:p w14:paraId="1FFECD26" w14:textId="62BD151A" w:rsidR="00F94493" w:rsidRDefault="00C56C7A" w:rsidP="00E8589F">
      <w:pPr>
        <w:outlineLvl w:val="0"/>
        <w:rPr>
          <w:lang w:val="en-US"/>
        </w:rPr>
      </w:pPr>
      <w:r>
        <w:rPr>
          <w:lang w:val="en-US"/>
        </w:rPr>
        <w:t xml:space="preserve">To </w:t>
      </w:r>
      <w:r w:rsidRPr="00C56C7A">
        <w:rPr>
          <w:b/>
          <w:lang w:val="en-US"/>
        </w:rPr>
        <w:t>Modify Links</w:t>
      </w:r>
      <w:r>
        <w:rPr>
          <w:lang w:val="en-US"/>
        </w:rPr>
        <w:t xml:space="preserve"> in a collection, the UPDATE </w:t>
      </w:r>
      <w:r w:rsidR="005E6D22">
        <w:rPr>
          <w:lang w:val="en-US"/>
        </w:rPr>
        <w:t xml:space="preserve">operation is used with a </w:t>
      </w:r>
      <w:r w:rsidR="000D2936">
        <w:rPr>
          <w:lang w:val="en-US"/>
        </w:rPr>
        <w:t xml:space="preserve">URI </w:t>
      </w:r>
      <w:r w:rsidR="005E6D22">
        <w:rPr>
          <w:lang w:val="en-US"/>
        </w:rPr>
        <w:t xml:space="preserve">query parameter to select one or more links to modify. </w:t>
      </w:r>
      <w:r w:rsidR="000D2936">
        <w:rPr>
          <w:lang w:val="en-US"/>
        </w:rPr>
        <w:t xml:space="preserve">The payload is applied to each selected link according to </w:t>
      </w:r>
      <w:r w:rsidR="004169FF">
        <w:rPr>
          <w:lang w:val="en-US"/>
        </w:rPr>
        <w:t>the following rules:</w:t>
      </w:r>
    </w:p>
    <w:p w14:paraId="3A2CC638" w14:textId="77777777" w:rsidR="004169FF" w:rsidRDefault="004169FF" w:rsidP="00E8589F">
      <w:pPr>
        <w:outlineLvl w:val="0"/>
        <w:rPr>
          <w:lang w:val="en-US"/>
        </w:rPr>
      </w:pPr>
    </w:p>
    <w:p w14:paraId="0ADF8095" w14:textId="1C858E3D" w:rsidR="004169FF" w:rsidRDefault="004169FF" w:rsidP="004169FF">
      <w:pPr>
        <w:pStyle w:val="ListParagraph"/>
        <w:numPr>
          <w:ilvl w:val="0"/>
          <w:numId w:val="43"/>
        </w:numPr>
        <w:outlineLvl w:val="0"/>
        <w:rPr>
          <w:lang w:val="en-US"/>
        </w:rPr>
      </w:pPr>
      <w:r>
        <w:rPr>
          <w:lang w:val="en-US"/>
        </w:rPr>
        <w:t>If a key</w:t>
      </w:r>
      <w:r w:rsidRPr="004169FF">
        <w:rPr>
          <w:lang w:val="en-US"/>
        </w:rPr>
        <w:t xml:space="preserve"> </w:t>
      </w:r>
      <w:r w:rsidR="0068049A">
        <w:rPr>
          <w:lang w:val="en-US"/>
        </w:rPr>
        <w:t xml:space="preserve">in the payload </w:t>
      </w:r>
      <w:r w:rsidRPr="004169FF">
        <w:rPr>
          <w:lang w:val="en-US"/>
        </w:rPr>
        <w:t xml:space="preserve">does not exist in the selected link, the </w:t>
      </w:r>
      <w:proofErr w:type="spellStart"/>
      <w:r w:rsidRPr="004169FF">
        <w:rPr>
          <w:lang w:val="en-US"/>
        </w:rPr>
        <w:t>key+value</w:t>
      </w:r>
      <w:proofErr w:type="spellEnd"/>
      <w:r w:rsidRPr="004169FF">
        <w:rPr>
          <w:lang w:val="en-US"/>
        </w:rPr>
        <w:t xml:space="preserve"> pair is added as a new link parameter.</w:t>
      </w:r>
    </w:p>
    <w:p w14:paraId="7DECCD11" w14:textId="4AAE75BA" w:rsidR="004169FF" w:rsidRDefault="004169FF" w:rsidP="004169FF">
      <w:pPr>
        <w:pStyle w:val="ListParagraph"/>
        <w:numPr>
          <w:ilvl w:val="0"/>
          <w:numId w:val="43"/>
        </w:numPr>
        <w:outlineLvl w:val="0"/>
        <w:rPr>
          <w:lang w:val="en-US"/>
        </w:rPr>
      </w:pPr>
      <w:r>
        <w:rPr>
          <w:lang w:val="en-US"/>
        </w:rPr>
        <w:t>If a key</w:t>
      </w:r>
      <w:r w:rsidR="0068049A">
        <w:rPr>
          <w:lang w:val="en-US"/>
        </w:rPr>
        <w:t xml:space="preserve"> in the payload</w:t>
      </w:r>
      <w:r>
        <w:rPr>
          <w:lang w:val="en-US"/>
        </w:rPr>
        <w:t xml:space="preserve"> does exist in the selected link, the value is replaced with the value provided in the payload</w:t>
      </w:r>
    </w:p>
    <w:p w14:paraId="466ED28F" w14:textId="079E70EE" w:rsidR="004169FF" w:rsidRPr="004169FF" w:rsidRDefault="004169FF" w:rsidP="004169FF">
      <w:pPr>
        <w:pStyle w:val="ListParagraph"/>
        <w:numPr>
          <w:ilvl w:val="0"/>
          <w:numId w:val="43"/>
        </w:numPr>
        <w:outlineLvl w:val="0"/>
        <w:rPr>
          <w:lang w:val="en-US"/>
        </w:rPr>
      </w:pPr>
      <w:r>
        <w:rPr>
          <w:lang w:val="en-US"/>
        </w:rPr>
        <w:t xml:space="preserve">If a key </w:t>
      </w:r>
      <w:r w:rsidR="0068049A">
        <w:rPr>
          <w:lang w:val="en-US"/>
        </w:rPr>
        <w:t xml:space="preserve">in the payload </w:t>
      </w:r>
      <w:r>
        <w:rPr>
          <w:lang w:val="en-US"/>
        </w:rPr>
        <w:t>does exist in the selec</w:t>
      </w:r>
      <w:r w:rsidR="009C295D">
        <w:rPr>
          <w:lang w:val="en-US"/>
        </w:rPr>
        <w:t>ted link, and the value</w:t>
      </w:r>
      <w:r>
        <w:rPr>
          <w:lang w:val="en-US"/>
        </w:rPr>
        <w:t xml:space="preserve"> in the payload is null, the </w:t>
      </w:r>
      <w:proofErr w:type="spellStart"/>
      <w:r>
        <w:rPr>
          <w:lang w:val="en-US"/>
        </w:rPr>
        <w:t>key+value</w:t>
      </w:r>
      <w:proofErr w:type="spellEnd"/>
      <w:r>
        <w:rPr>
          <w:lang w:val="en-US"/>
        </w:rPr>
        <w:t xml:space="preserve"> pair is removed from the link</w:t>
      </w:r>
    </w:p>
    <w:p w14:paraId="0ED9E156" w14:textId="77777777" w:rsidR="004169FF" w:rsidRDefault="004169FF" w:rsidP="00E8589F">
      <w:pPr>
        <w:outlineLvl w:val="0"/>
        <w:rPr>
          <w:lang w:val="en-US"/>
        </w:rPr>
      </w:pPr>
    </w:p>
    <w:p w14:paraId="30EAA154" w14:textId="1380D3C4" w:rsidR="00AE50AD" w:rsidRDefault="00AE50AD" w:rsidP="00E8589F">
      <w:pPr>
        <w:outlineLvl w:val="0"/>
        <w:rPr>
          <w:lang w:val="en-US"/>
        </w:rPr>
      </w:pPr>
      <w:r>
        <w:rPr>
          <w:lang w:val="en-US"/>
        </w:rPr>
        <w:t>When one or more links are modified, the server shall return a payload consisting of the modified links.</w:t>
      </w:r>
    </w:p>
    <w:p w14:paraId="343BE051" w14:textId="77777777" w:rsidR="00AE50AD" w:rsidRDefault="00AE50AD" w:rsidP="00E8589F">
      <w:pPr>
        <w:outlineLvl w:val="0"/>
        <w:rPr>
          <w:lang w:val="en-US"/>
        </w:rPr>
      </w:pPr>
    </w:p>
    <w:p w14:paraId="2A6D3294" w14:textId="5EA4C54D" w:rsidR="00390B4B" w:rsidRDefault="00390B4B" w:rsidP="00390B4B">
      <w:pPr>
        <w:jc w:val="center"/>
        <w:outlineLvl w:val="0"/>
        <w:rPr>
          <w:b/>
          <w:lang w:val="en-US"/>
        </w:rPr>
      </w:pPr>
      <w:r>
        <w:rPr>
          <w:b/>
          <w:lang w:val="en-US"/>
        </w:rPr>
        <w:t xml:space="preserve">Example Modify Links using the Link Update Interface </w:t>
      </w:r>
    </w:p>
    <w:p w14:paraId="3A3A2E15" w14:textId="77777777" w:rsidR="00390B4B" w:rsidRPr="00171CFC" w:rsidRDefault="00390B4B" w:rsidP="00390B4B">
      <w:pPr>
        <w:jc w:val="center"/>
        <w:outlineLvl w:val="0"/>
        <w:rPr>
          <w:b/>
          <w:lang w:val="en-US"/>
        </w:rPr>
      </w:pPr>
    </w:p>
    <w:tbl>
      <w:tblPr>
        <w:tblStyle w:val="TableGrid"/>
        <w:tblW w:w="0" w:type="auto"/>
        <w:tblInd w:w="1390" w:type="dxa"/>
        <w:shd w:val="clear" w:color="auto" w:fill="F2F2F2" w:themeFill="background1" w:themeFillShade="F2"/>
        <w:tblLook w:val="04A0" w:firstRow="1" w:lastRow="0" w:firstColumn="1" w:lastColumn="0" w:noHBand="0" w:noVBand="1"/>
      </w:tblPr>
      <w:tblGrid>
        <w:gridCol w:w="7385"/>
      </w:tblGrid>
      <w:tr w:rsidR="00390B4B" w14:paraId="2AA0EAF0" w14:textId="77777777" w:rsidTr="00390B4B">
        <w:trPr>
          <w:cantSplit/>
          <w:trHeight w:val="405"/>
        </w:trPr>
        <w:tc>
          <w:tcPr>
            <w:tcW w:w="7385" w:type="dxa"/>
            <w:shd w:val="clear" w:color="auto" w:fill="F2F2F2" w:themeFill="background1" w:themeFillShade="F2"/>
          </w:tcPr>
          <w:p w14:paraId="6506BF0F" w14:textId="77777777" w:rsidR="00390B4B" w:rsidRDefault="00390B4B" w:rsidP="00F11F16">
            <w:pPr>
              <w:jc w:val="left"/>
              <w:rPr>
                <w:rFonts w:ascii="Courier New" w:hAnsi="Courier New" w:cs="Courier New"/>
                <w:sz w:val="20"/>
                <w:szCs w:val="20"/>
              </w:rPr>
            </w:pPr>
            <w:r w:rsidRPr="00944144">
              <w:rPr>
                <w:rFonts w:ascii="Courier New" w:hAnsi="Courier New" w:cs="Courier New"/>
                <w:b/>
                <w:sz w:val="20"/>
                <w:szCs w:val="20"/>
              </w:rPr>
              <w:lastRenderedPageBreak/>
              <w:t>Method:</w:t>
            </w:r>
            <w:r>
              <w:rPr>
                <w:rFonts w:ascii="Courier New" w:hAnsi="Courier New" w:cs="Courier New"/>
                <w:sz w:val="20"/>
                <w:szCs w:val="20"/>
              </w:rPr>
              <w:t xml:space="preserve"> POST</w:t>
            </w:r>
          </w:p>
          <w:p w14:paraId="4EDC7DB6" w14:textId="0504B926" w:rsidR="00390B4B" w:rsidRDefault="00390B4B" w:rsidP="00F11F16">
            <w:pPr>
              <w:jc w:val="left"/>
              <w:rPr>
                <w:rFonts w:ascii="Courier New" w:hAnsi="Courier New" w:cs="Courier New"/>
                <w:sz w:val="20"/>
                <w:szCs w:val="20"/>
              </w:rPr>
            </w:pPr>
            <w:r w:rsidRPr="00944144">
              <w:rPr>
                <w:rFonts w:ascii="Courier New" w:hAnsi="Courier New" w:cs="Courier New"/>
                <w:b/>
                <w:sz w:val="20"/>
                <w:szCs w:val="20"/>
              </w:rPr>
              <w:t>URI:</w:t>
            </w:r>
            <w:r>
              <w:rPr>
                <w:rFonts w:ascii="Courier New" w:hAnsi="Courier New" w:cs="Courier New"/>
                <w:sz w:val="20"/>
                <w:szCs w:val="20"/>
              </w:rPr>
              <w:t xml:space="preserve"> /scenes/scene1</w:t>
            </w:r>
            <w:proofErr w:type="gramStart"/>
            <w:r>
              <w:rPr>
                <w:rFonts w:ascii="Courier New" w:hAnsi="Courier New" w:cs="Courier New"/>
                <w:sz w:val="20"/>
                <w:szCs w:val="20"/>
              </w:rPr>
              <w:t>/?if</w:t>
            </w:r>
            <w:proofErr w:type="gramEnd"/>
            <w:r>
              <w:rPr>
                <w:rFonts w:ascii="Courier New" w:hAnsi="Courier New" w:cs="Courier New"/>
                <w:sz w:val="20"/>
                <w:szCs w:val="20"/>
              </w:rPr>
              <w:t>=</w:t>
            </w:r>
            <w:proofErr w:type="spellStart"/>
            <w:r>
              <w:rPr>
                <w:rFonts w:ascii="Courier New" w:hAnsi="Courier New" w:cs="Courier New"/>
                <w:sz w:val="20"/>
                <w:szCs w:val="20"/>
              </w:rPr>
              <w:t>oic.if.linkupdate&amp;anchor</w:t>
            </w:r>
            <w:proofErr w:type="spellEnd"/>
            <w:r>
              <w:rPr>
                <w:rFonts w:ascii="Courier New" w:hAnsi="Courier New" w:cs="Courier New"/>
                <w:sz w:val="20"/>
                <w:szCs w:val="20"/>
              </w:rPr>
              <w:t>="thermostat-input"</w:t>
            </w:r>
          </w:p>
          <w:p w14:paraId="7BCF9218" w14:textId="77777777" w:rsidR="00390B4B" w:rsidRPr="00944144" w:rsidRDefault="00390B4B" w:rsidP="00F11F16">
            <w:pPr>
              <w:jc w:val="left"/>
              <w:rPr>
                <w:rFonts w:ascii="Courier New" w:hAnsi="Courier New" w:cs="Courier New"/>
                <w:b/>
                <w:sz w:val="20"/>
                <w:szCs w:val="20"/>
              </w:rPr>
            </w:pPr>
            <w:r w:rsidRPr="00944144">
              <w:rPr>
                <w:rFonts w:ascii="Courier New" w:hAnsi="Courier New" w:cs="Courier New"/>
                <w:b/>
                <w:sz w:val="20"/>
                <w:szCs w:val="20"/>
              </w:rPr>
              <w:t>Payload:</w:t>
            </w:r>
          </w:p>
          <w:p w14:paraId="6524A0E5" w14:textId="77777777" w:rsidR="00390B4B" w:rsidRDefault="00390B4B" w:rsidP="00F11F16">
            <w:pPr>
              <w:jc w:val="left"/>
              <w:rPr>
                <w:rFonts w:ascii="Courier New" w:hAnsi="Courier New" w:cs="Courier New"/>
                <w:sz w:val="20"/>
                <w:szCs w:val="20"/>
              </w:rPr>
            </w:pPr>
            <w:r>
              <w:rPr>
                <w:rFonts w:ascii="Courier New" w:hAnsi="Courier New" w:cs="Courier New"/>
                <w:sz w:val="20"/>
                <w:szCs w:val="20"/>
              </w:rPr>
              <w:t>[</w:t>
            </w:r>
          </w:p>
          <w:p w14:paraId="31538E68" w14:textId="4F485354" w:rsidR="00390B4B" w:rsidRDefault="00390B4B" w:rsidP="00F11F16">
            <w:pPr>
              <w:jc w:val="left"/>
              <w:rPr>
                <w:rFonts w:ascii="Courier New" w:hAnsi="Courier New" w:cs="Courier New"/>
                <w:sz w:val="20"/>
                <w:szCs w:val="20"/>
              </w:rPr>
            </w:pPr>
            <w:r>
              <w:rPr>
                <w:rFonts w:ascii="Courier New" w:hAnsi="Courier New" w:cs="Courier New"/>
                <w:sz w:val="20"/>
                <w:szCs w:val="20"/>
              </w:rPr>
              <w:t xml:space="preserve"> </w:t>
            </w:r>
            <w:r w:rsidRPr="00D66A92">
              <w:rPr>
                <w:rFonts w:ascii="Courier New" w:hAnsi="Courier New" w:cs="Courier New"/>
                <w:sz w:val="20"/>
                <w:szCs w:val="20"/>
              </w:rPr>
              <w:t>{</w:t>
            </w:r>
          </w:p>
          <w:p w14:paraId="19D1DE0C" w14:textId="5E9C37F4" w:rsidR="00390B4B" w:rsidRDefault="00390B4B" w:rsidP="00F11F16">
            <w:pPr>
              <w:jc w:val="left"/>
              <w:rPr>
                <w:rFonts w:ascii="Courier New" w:hAnsi="Courier New" w:cs="Courier New"/>
                <w:sz w:val="20"/>
                <w:szCs w:val="20"/>
              </w:rPr>
            </w:pPr>
            <w:r>
              <w:rPr>
                <w:rFonts w:ascii="Courier New" w:hAnsi="Courier New" w:cs="Courier New"/>
                <w:sz w:val="20"/>
                <w:szCs w:val="20"/>
              </w:rPr>
              <w:t xml:space="preserve">  "</w:t>
            </w:r>
            <w:r w:rsidR="00F4616E">
              <w:rPr>
                <w:rFonts w:ascii="Courier New" w:hAnsi="Courier New" w:cs="Courier New"/>
                <w:sz w:val="20"/>
                <w:szCs w:val="20"/>
              </w:rPr>
              <w:t>ins</w:t>
            </w:r>
            <w:r>
              <w:rPr>
                <w:rFonts w:ascii="Courier New" w:hAnsi="Courier New" w:cs="Courier New"/>
                <w:sz w:val="20"/>
                <w:szCs w:val="20"/>
              </w:rPr>
              <w:t>": "</w:t>
            </w:r>
            <w:r w:rsidR="00F4616E">
              <w:rPr>
                <w:rFonts w:ascii="Courier New" w:hAnsi="Courier New" w:cs="Courier New"/>
                <w:sz w:val="20"/>
                <w:szCs w:val="20"/>
              </w:rPr>
              <w:t>input-observe-link"</w:t>
            </w:r>
          </w:p>
          <w:p w14:paraId="2A1B719F" w14:textId="79E29C67" w:rsidR="00F4616E" w:rsidRDefault="00F4616E" w:rsidP="00F11F16">
            <w:pPr>
              <w:jc w:val="left"/>
              <w:rPr>
                <w:rFonts w:ascii="Courier New" w:hAnsi="Courier New" w:cs="Courier New"/>
                <w:sz w:val="20"/>
                <w:szCs w:val="20"/>
              </w:rPr>
            </w:pPr>
            <w:r>
              <w:rPr>
                <w:rFonts w:ascii="Courier New" w:hAnsi="Courier New" w:cs="Courier New"/>
                <w:sz w:val="20"/>
                <w:szCs w:val="20"/>
              </w:rPr>
              <w:t xml:space="preserve"> }</w:t>
            </w:r>
          </w:p>
          <w:p w14:paraId="234044DC" w14:textId="77777777" w:rsidR="00390B4B" w:rsidRDefault="00390B4B" w:rsidP="00F11F16">
            <w:pPr>
              <w:jc w:val="left"/>
              <w:rPr>
                <w:rFonts w:ascii="Courier New" w:hAnsi="Courier New" w:cs="Courier New"/>
                <w:sz w:val="20"/>
                <w:szCs w:val="20"/>
              </w:rPr>
            </w:pPr>
            <w:r>
              <w:rPr>
                <w:rFonts w:ascii="Courier New" w:hAnsi="Courier New" w:cs="Courier New"/>
                <w:sz w:val="20"/>
                <w:szCs w:val="20"/>
              </w:rPr>
              <w:t>]</w:t>
            </w:r>
          </w:p>
          <w:p w14:paraId="739E5EDF" w14:textId="77777777" w:rsidR="00390B4B" w:rsidRDefault="00390B4B" w:rsidP="00F11F16">
            <w:pPr>
              <w:jc w:val="left"/>
              <w:rPr>
                <w:rFonts w:ascii="Courier New" w:hAnsi="Courier New" w:cs="Courier New"/>
                <w:b/>
                <w:sz w:val="20"/>
                <w:szCs w:val="20"/>
              </w:rPr>
            </w:pPr>
            <w:r w:rsidRPr="00944144">
              <w:rPr>
                <w:rFonts w:ascii="Courier New" w:hAnsi="Courier New" w:cs="Courier New"/>
                <w:b/>
                <w:sz w:val="20"/>
                <w:szCs w:val="20"/>
              </w:rPr>
              <w:t>Response:</w:t>
            </w:r>
            <w:r>
              <w:rPr>
                <w:rFonts w:ascii="Courier New" w:hAnsi="Courier New" w:cs="Courier New"/>
                <w:b/>
                <w:sz w:val="20"/>
                <w:szCs w:val="20"/>
              </w:rPr>
              <w:t xml:space="preserve"> </w:t>
            </w:r>
            <w:r w:rsidRPr="00157493">
              <w:rPr>
                <w:rFonts w:ascii="Courier New" w:hAnsi="Courier New" w:cs="Courier New"/>
                <w:sz w:val="20"/>
                <w:szCs w:val="20"/>
              </w:rPr>
              <w:t>2.0</w:t>
            </w:r>
            <w:r>
              <w:rPr>
                <w:rFonts w:ascii="Courier New" w:hAnsi="Courier New" w:cs="Courier New"/>
                <w:sz w:val="20"/>
                <w:szCs w:val="20"/>
              </w:rPr>
              <w:t>4</w:t>
            </w:r>
            <w:r>
              <w:rPr>
                <w:rFonts w:ascii="Courier New" w:hAnsi="Courier New" w:cs="Courier New"/>
                <w:b/>
                <w:sz w:val="20"/>
                <w:szCs w:val="20"/>
              </w:rPr>
              <w:t xml:space="preserve"> </w:t>
            </w:r>
            <w:r w:rsidRPr="00CE42D0">
              <w:rPr>
                <w:rFonts w:ascii="Courier New" w:hAnsi="Courier New" w:cs="Courier New"/>
                <w:sz w:val="20"/>
                <w:szCs w:val="20"/>
              </w:rPr>
              <w:t>C</w:t>
            </w:r>
            <w:r>
              <w:rPr>
                <w:rFonts w:ascii="Courier New" w:hAnsi="Courier New" w:cs="Courier New"/>
                <w:sz w:val="20"/>
                <w:szCs w:val="20"/>
              </w:rPr>
              <w:t>hanged</w:t>
            </w:r>
          </w:p>
          <w:p w14:paraId="1DAA7EA2" w14:textId="77777777" w:rsidR="00390B4B" w:rsidRPr="00944144" w:rsidRDefault="00390B4B" w:rsidP="00F11F16">
            <w:pPr>
              <w:jc w:val="left"/>
              <w:rPr>
                <w:rFonts w:ascii="Courier New" w:hAnsi="Courier New" w:cs="Courier New"/>
                <w:b/>
                <w:sz w:val="20"/>
                <w:szCs w:val="20"/>
              </w:rPr>
            </w:pPr>
            <w:r>
              <w:rPr>
                <w:rFonts w:ascii="Courier New" w:hAnsi="Courier New" w:cs="Courier New"/>
                <w:b/>
                <w:sz w:val="20"/>
                <w:szCs w:val="20"/>
              </w:rPr>
              <w:t>Payload:</w:t>
            </w:r>
          </w:p>
          <w:p w14:paraId="30C8DCCD" w14:textId="77777777" w:rsidR="00390B4B" w:rsidRDefault="00390B4B" w:rsidP="00F11F16">
            <w:pPr>
              <w:jc w:val="left"/>
              <w:rPr>
                <w:rFonts w:ascii="Courier New" w:hAnsi="Courier New" w:cs="Courier New"/>
                <w:sz w:val="20"/>
                <w:szCs w:val="20"/>
              </w:rPr>
            </w:pPr>
            <w:r>
              <w:rPr>
                <w:rFonts w:ascii="Courier New" w:hAnsi="Courier New" w:cs="Courier New"/>
                <w:sz w:val="20"/>
                <w:szCs w:val="20"/>
              </w:rPr>
              <w:t>[</w:t>
            </w:r>
          </w:p>
          <w:p w14:paraId="24CB770C" w14:textId="77777777" w:rsidR="00390B4B" w:rsidRPr="00D66A92" w:rsidRDefault="00390B4B" w:rsidP="00F11F16">
            <w:pPr>
              <w:jc w:val="left"/>
              <w:rPr>
                <w:rFonts w:ascii="Courier New" w:hAnsi="Courier New" w:cs="Courier New"/>
                <w:sz w:val="20"/>
                <w:szCs w:val="20"/>
              </w:rPr>
            </w:pPr>
            <w:r>
              <w:rPr>
                <w:rFonts w:ascii="Courier New" w:hAnsi="Courier New" w:cs="Courier New"/>
                <w:sz w:val="20"/>
                <w:szCs w:val="20"/>
              </w:rPr>
              <w:t xml:space="preserve"> </w:t>
            </w:r>
            <w:r w:rsidRPr="00D66A92">
              <w:rPr>
                <w:rFonts w:ascii="Courier New" w:hAnsi="Courier New" w:cs="Courier New"/>
                <w:sz w:val="20"/>
                <w:szCs w:val="20"/>
              </w:rPr>
              <w:t>{</w:t>
            </w:r>
          </w:p>
          <w:p w14:paraId="2CA2C148" w14:textId="77777777" w:rsidR="00390B4B" w:rsidRPr="00D66A92" w:rsidRDefault="00390B4B" w:rsidP="00F11F16">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w:t>
            </w:r>
            <w:r>
              <w:rPr>
                <w:rFonts w:ascii="Courier New" w:hAnsi="Courier New" w:cs="Courier New"/>
                <w:sz w:val="20"/>
                <w:szCs w:val="20"/>
              </w:rPr>
              <w:t>anchor</w:t>
            </w:r>
            <w:r w:rsidRPr="00D66A92">
              <w:rPr>
                <w:rFonts w:ascii="Courier New" w:hAnsi="Courier New" w:cs="Courier New"/>
                <w:sz w:val="20"/>
                <w:szCs w:val="20"/>
              </w:rPr>
              <w:t>": "</w:t>
            </w:r>
            <w:r>
              <w:rPr>
                <w:rFonts w:ascii="Courier New" w:hAnsi="Courier New" w:cs="Courier New"/>
                <w:sz w:val="20"/>
                <w:szCs w:val="20"/>
              </w:rPr>
              <w:t>thermostat-input</w:t>
            </w:r>
            <w:r w:rsidRPr="00D66A92">
              <w:rPr>
                <w:rFonts w:ascii="Courier New" w:hAnsi="Courier New" w:cs="Courier New"/>
                <w:sz w:val="20"/>
                <w:szCs w:val="20"/>
              </w:rPr>
              <w:t>",</w:t>
            </w:r>
          </w:p>
          <w:p w14:paraId="7ADDAA4A" w14:textId="77777777" w:rsidR="00390B4B" w:rsidRPr="00D66A92" w:rsidRDefault="00390B4B" w:rsidP="00F11F16">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w:t>
            </w:r>
            <w:proofErr w:type="spellStart"/>
            <w:r>
              <w:rPr>
                <w:rFonts w:ascii="Courier New" w:hAnsi="Courier New" w:cs="Courier New"/>
                <w:sz w:val="20"/>
                <w:szCs w:val="20"/>
              </w:rPr>
              <w:t>href</w:t>
            </w:r>
            <w:proofErr w:type="spellEnd"/>
            <w:r w:rsidRPr="00D66A92">
              <w:rPr>
                <w:rFonts w:ascii="Courier New" w:hAnsi="Courier New" w:cs="Courier New"/>
                <w:sz w:val="20"/>
                <w:szCs w:val="20"/>
              </w:rPr>
              <w:t>": "</w:t>
            </w:r>
            <w:r>
              <w:rPr>
                <w:rFonts w:ascii="Courier New" w:hAnsi="Courier New" w:cs="Courier New"/>
                <w:sz w:val="20"/>
                <w:szCs w:val="20"/>
              </w:rPr>
              <w:t>ocf://&lt;…&gt;/sensor/temperature</w:t>
            </w:r>
            <w:r w:rsidRPr="00D66A92">
              <w:rPr>
                <w:rFonts w:ascii="Courier New" w:hAnsi="Courier New" w:cs="Courier New"/>
                <w:sz w:val="20"/>
                <w:szCs w:val="20"/>
              </w:rPr>
              <w:t>",</w:t>
            </w:r>
          </w:p>
          <w:p w14:paraId="24DACF7F" w14:textId="26995E91" w:rsidR="00390B4B" w:rsidRDefault="00390B4B" w:rsidP="00F11F16">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w:t>
            </w:r>
            <w:proofErr w:type="spellStart"/>
            <w:r>
              <w:rPr>
                <w:rFonts w:ascii="Courier New" w:hAnsi="Courier New" w:cs="Courier New"/>
                <w:sz w:val="20"/>
                <w:szCs w:val="20"/>
              </w:rPr>
              <w:t>rel</w:t>
            </w:r>
            <w:proofErr w:type="spellEnd"/>
            <w:r w:rsidRPr="00D66A92">
              <w:rPr>
                <w:rFonts w:ascii="Courier New" w:hAnsi="Courier New" w:cs="Courier New"/>
                <w:sz w:val="20"/>
                <w:szCs w:val="20"/>
              </w:rPr>
              <w:t xml:space="preserve">": </w:t>
            </w:r>
            <w:r>
              <w:rPr>
                <w:rFonts w:ascii="Courier New" w:hAnsi="Courier New" w:cs="Courier New"/>
                <w:sz w:val="20"/>
                <w:szCs w:val="20"/>
              </w:rPr>
              <w:t>["</w:t>
            </w:r>
            <w:proofErr w:type="spellStart"/>
            <w:r>
              <w:rPr>
                <w:rFonts w:ascii="Courier New" w:hAnsi="Courier New" w:cs="Courier New"/>
                <w:sz w:val="20"/>
                <w:szCs w:val="20"/>
              </w:rPr>
              <w:t>boundto</w:t>
            </w:r>
            <w:proofErr w:type="spellEnd"/>
            <w:r>
              <w:rPr>
                <w:rFonts w:ascii="Courier New" w:hAnsi="Courier New" w:cs="Courier New"/>
                <w:sz w:val="20"/>
                <w:szCs w:val="20"/>
              </w:rPr>
              <w:t>"],</w:t>
            </w:r>
          </w:p>
          <w:p w14:paraId="7957034A" w14:textId="77777777" w:rsidR="00390B4B" w:rsidRPr="00D66A92" w:rsidRDefault="00390B4B" w:rsidP="00F11F16">
            <w:pPr>
              <w:jc w:val="left"/>
              <w:rPr>
                <w:rFonts w:ascii="Courier New" w:hAnsi="Courier New" w:cs="Courier New"/>
                <w:sz w:val="20"/>
                <w:szCs w:val="20"/>
              </w:rPr>
            </w:pPr>
            <w:r>
              <w:rPr>
                <w:rFonts w:ascii="Courier New" w:hAnsi="Courier New" w:cs="Courier New"/>
                <w:sz w:val="20"/>
                <w:szCs w:val="20"/>
              </w:rPr>
              <w:t xml:space="preserve">  "bind": "</w:t>
            </w:r>
            <w:proofErr w:type="spellStart"/>
            <w:r>
              <w:rPr>
                <w:rFonts w:ascii="Courier New" w:hAnsi="Courier New" w:cs="Courier New"/>
                <w:sz w:val="20"/>
                <w:szCs w:val="20"/>
              </w:rPr>
              <w:t>obs</w:t>
            </w:r>
            <w:proofErr w:type="spellEnd"/>
            <w:r>
              <w:rPr>
                <w:rFonts w:ascii="Courier New" w:hAnsi="Courier New" w:cs="Courier New"/>
                <w:sz w:val="20"/>
                <w:szCs w:val="20"/>
              </w:rPr>
              <w:t>",</w:t>
            </w:r>
          </w:p>
          <w:p w14:paraId="1A262B04" w14:textId="77777777" w:rsidR="00390B4B" w:rsidRPr="00D66A92" w:rsidRDefault="00390B4B" w:rsidP="00F11F16">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w:t>
            </w:r>
            <w:proofErr w:type="spellStart"/>
            <w:r w:rsidRPr="00D66A92">
              <w:rPr>
                <w:rFonts w:ascii="Courier New" w:hAnsi="Courier New" w:cs="Courier New"/>
                <w:sz w:val="20"/>
                <w:szCs w:val="20"/>
              </w:rPr>
              <w:t>rt</w:t>
            </w:r>
            <w:proofErr w:type="spellEnd"/>
            <w:r w:rsidRPr="00D66A92">
              <w:rPr>
                <w:rFonts w:ascii="Courier New" w:hAnsi="Courier New" w:cs="Courier New"/>
                <w:sz w:val="20"/>
                <w:szCs w:val="20"/>
              </w:rPr>
              <w:t>": ["</w:t>
            </w:r>
            <w:proofErr w:type="spellStart"/>
            <w:r w:rsidRPr="00D66A92">
              <w:rPr>
                <w:rFonts w:ascii="Courier New" w:hAnsi="Courier New" w:cs="Courier New"/>
                <w:sz w:val="20"/>
                <w:szCs w:val="20"/>
              </w:rPr>
              <w:t>oic.</w:t>
            </w:r>
            <w:proofErr w:type="gramStart"/>
            <w:r w:rsidRPr="00D66A92">
              <w:rPr>
                <w:rFonts w:ascii="Courier New" w:hAnsi="Courier New" w:cs="Courier New"/>
                <w:sz w:val="20"/>
                <w:szCs w:val="20"/>
              </w:rPr>
              <w:t>r.temperature</w:t>
            </w:r>
            <w:proofErr w:type="spellEnd"/>
            <w:proofErr w:type="gramEnd"/>
            <w:r w:rsidRPr="00D66A92">
              <w:rPr>
                <w:rFonts w:ascii="Courier New" w:hAnsi="Courier New" w:cs="Courier New"/>
                <w:sz w:val="20"/>
                <w:szCs w:val="20"/>
              </w:rPr>
              <w:t>"],</w:t>
            </w:r>
          </w:p>
          <w:p w14:paraId="454CF91E" w14:textId="6AD5FC9C" w:rsidR="00390B4B" w:rsidRPr="00D66A92" w:rsidRDefault="00390B4B" w:rsidP="00F11F16">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"if": ["</w:t>
            </w:r>
            <w:proofErr w:type="spellStart"/>
            <w:r>
              <w:rPr>
                <w:rFonts w:ascii="Courier New" w:hAnsi="Courier New" w:cs="Courier New"/>
                <w:sz w:val="20"/>
                <w:szCs w:val="20"/>
              </w:rPr>
              <w:t>oic.</w:t>
            </w:r>
            <w:proofErr w:type="gramStart"/>
            <w:r>
              <w:rPr>
                <w:rFonts w:ascii="Courier New" w:hAnsi="Courier New" w:cs="Courier New"/>
                <w:sz w:val="20"/>
                <w:szCs w:val="20"/>
              </w:rPr>
              <w:t>if.s</w:t>
            </w:r>
            <w:proofErr w:type="spellEnd"/>
            <w:proofErr w:type="gramEnd"/>
            <w:r w:rsidRPr="00D66A92">
              <w:rPr>
                <w:rFonts w:ascii="Courier New" w:hAnsi="Courier New" w:cs="Courier New"/>
                <w:sz w:val="20"/>
                <w:szCs w:val="20"/>
              </w:rPr>
              <w:t>"]</w:t>
            </w:r>
            <w:r w:rsidR="00F4616E">
              <w:rPr>
                <w:rFonts w:ascii="Courier New" w:hAnsi="Courier New" w:cs="Courier New"/>
                <w:sz w:val="20"/>
                <w:szCs w:val="20"/>
              </w:rPr>
              <w:t>,</w:t>
            </w:r>
          </w:p>
          <w:p w14:paraId="2D31CEC4" w14:textId="77777777" w:rsidR="00F4616E" w:rsidRDefault="00F4616E" w:rsidP="00F4616E">
            <w:pPr>
              <w:jc w:val="left"/>
              <w:rPr>
                <w:rFonts w:ascii="Courier New" w:hAnsi="Courier New" w:cs="Courier New"/>
                <w:sz w:val="20"/>
                <w:szCs w:val="20"/>
              </w:rPr>
            </w:pPr>
            <w:r>
              <w:rPr>
                <w:rFonts w:ascii="Courier New" w:hAnsi="Courier New" w:cs="Courier New"/>
                <w:sz w:val="20"/>
                <w:szCs w:val="20"/>
              </w:rPr>
              <w:t xml:space="preserve">  "ins": "input-observe-link"</w:t>
            </w:r>
          </w:p>
          <w:p w14:paraId="34FDC45F" w14:textId="77777777" w:rsidR="00390B4B" w:rsidRDefault="00390B4B" w:rsidP="00F11F16">
            <w:pPr>
              <w:jc w:val="left"/>
              <w:rPr>
                <w:rFonts w:ascii="Courier New" w:hAnsi="Courier New" w:cs="Courier New"/>
                <w:sz w:val="20"/>
                <w:szCs w:val="20"/>
              </w:rPr>
            </w:pPr>
            <w:r>
              <w:rPr>
                <w:rFonts w:ascii="Courier New" w:hAnsi="Courier New" w:cs="Courier New"/>
                <w:sz w:val="20"/>
                <w:szCs w:val="20"/>
              </w:rPr>
              <w:t xml:space="preserve"> </w:t>
            </w:r>
            <w:r w:rsidRPr="00D66A92">
              <w:rPr>
                <w:rFonts w:ascii="Courier New" w:hAnsi="Courier New" w:cs="Courier New"/>
                <w:sz w:val="20"/>
                <w:szCs w:val="20"/>
              </w:rPr>
              <w:t>}</w:t>
            </w:r>
          </w:p>
          <w:p w14:paraId="06634D80" w14:textId="77777777" w:rsidR="00390B4B" w:rsidRPr="00346B20" w:rsidRDefault="00390B4B" w:rsidP="00F11F16">
            <w:pPr>
              <w:jc w:val="left"/>
              <w:rPr>
                <w:i/>
              </w:rPr>
            </w:pPr>
            <w:r>
              <w:rPr>
                <w:rFonts w:ascii="Courier New" w:hAnsi="Courier New" w:cs="Courier New"/>
                <w:sz w:val="20"/>
                <w:szCs w:val="20"/>
              </w:rPr>
              <w:t>]</w:t>
            </w:r>
          </w:p>
        </w:tc>
      </w:tr>
    </w:tbl>
    <w:p w14:paraId="7F47393D" w14:textId="77777777" w:rsidR="00422F33" w:rsidRDefault="00422F33" w:rsidP="00E8589F">
      <w:pPr>
        <w:outlineLvl w:val="0"/>
        <w:rPr>
          <w:lang w:val="en-US"/>
        </w:rPr>
      </w:pPr>
    </w:p>
    <w:p w14:paraId="6A6BC9A0" w14:textId="77777777" w:rsidR="00422F33" w:rsidRDefault="00422F33" w:rsidP="00E8589F">
      <w:pPr>
        <w:outlineLvl w:val="0"/>
        <w:rPr>
          <w:lang w:val="en-US"/>
        </w:rPr>
      </w:pPr>
    </w:p>
    <w:p w14:paraId="23BB41F3" w14:textId="5CB98011" w:rsidR="004169FF" w:rsidRDefault="00D64CB5" w:rsidP="00E8589F">
      <w:pPr>
        <w:outlineLvl w:val="0"/>
        <w:rPr>
          <w:lang w:val="en-US"/>
        </w:rPr>
      </w:pPr>
      <w:r>
        <w:rPr>
          <w:lang w:val="en-US"/>
        </w:rPr>
        <w:t xml:space="preserve">To </w:t>
      </w:r>
      <w:r>
        <w:rPr>
          <w:b/>
          <w:lang w:val="en-US"/>
        </w:rPr>
        <w:t>Delete</w:t>
      </w:r>
      <w:r w:rsidRPr="00C56C7A">
        <w:rPr>
          <w:b/>
          <w:lang w:val="en-US"/>
        </w:rPr>
        <w:t xml:space="preserve"> Links</w:t>
      </w:r>
      <w:r>
        <w:rPr>
          <w:lang w:val="en-US"/>
        </w:rPr>
        <w:t xml:space="preserve"> in a collection, the UPDATE operation is used with a URI query parameter to select one or more links to delete. The payload for deleting links </w:t>
      </w:r>
      <w:r w:rsidR="00AC6F7D">
        <w:rPr>
          <w:lang w:val="en-US"/>
        </w:rPr>
        <w:t>consists of the null value</w:t>
      </w:r>
      <w:r w:rsidR="0075111A">
        <w:rPr>
          <w:lang w:val="en-US"/>
        </w:rPr>
        <w:t xml:space="preserve"> in an array, e.g. [null]</w:t>
      </w:r>
      <w:r>
        <w:rPr>
          <w:lang w:val="en-US"/>
        </w:rPr>
        <w:t>.</w:t>
      </w:r>
    </w:p>
    <w:p w14:paraId="098BE8FF" w14:textId="77777777" w:rsidR="005E6D22" w:rsidRDefault="005E6D22" w:rsidP="00E8589F">
      <w:pPr>
        <w:outlineLvl w:val="0"/>
        <w:rPr>
          <w:lang w:val="en-US"/>
        </w:rPr>
      </w:pPr>
    </w:p>
    <w:p w14:paraId="6DBBF043" w14:textId="774D4538" w:rsidR="0075111A" w:rsidRDefault="0075111A" w:rsidP="0075111A">
      <w:pPr>
        <w:jc w:val="center"/>
        <w:outlineLvl w:val="0"/>
        <w:rPr>
          <w:b/>
          <w:lang w:val="en-US"/>
        </w:rPr>
      </w:pPr>
      <w:r>
        <w:rPr>
          <w:b/>
          <w:lang w:val="en-US"/>
        </w:rPr>
        <w:t xml:space="preserve">Example Delete Links using the Link Update Interface </w:t>
      </w:r>
    </w:p>
    <w:p w14:paraId="5DFD3752" w14:textId="77777777" w:rsidR="0075111A" w:rsidRPr="00171CFC" w:rsidRDefault="0075111A" w:rsidP="0075111A">
      <w:pPr>
        <w:jc w:val="center"/>
        <w:outlineLvl w:val="0"/>
        <w:rPr>
          <w:b/>
          <w:lang w:val="en-US"/>
        </w:rPr>
      </w:pPr>
    </w:p>
    <w:tbl>
      <w:tblPr>
        <w:tblStyle w:val="TableGrid"/>
        <w:tblW w:w="0" w:type="auto"/>
        <w:tblInd w:w="1390" w:type="dxa"/>
        <w:shd w:val="clear" w:color="auto" w:fill="F2F2F2" w:themeFill="background1" w:themeFillShade="F2"/>
        <w:tblLook w:val="04A0" w:firstRow="1" w:lastRow="0" w:firstColumn="1" w:lastColumn="0" w:noHBand="0" w:noVBand="1"/>
      </w:tblPr>
      <w:tblGrid>
        <w:gridCol w:w="7385"/>
      </w:tblGrid>
      <w:tr w:rsidR="0075111A" w14:paraId="366CC1D2" w14:textId="77777777" w:rsidTr="000A5BC2">
        <w:trPr>
          <w:cantSplit/>
          <w:trHeight w:val="405"/>
        </w:trPr>
        <w:tc>
          <w:tcPr>
            <w:tcW w:w="7385" w:type="dxa"/>
            <w:shd w:val="clear" w:color="auto" w:fill="F2F2F2" w:themeFill="background1" w:themeFillShade="F2"/>
          </w:tcPr>
          <w:p w14:paraId="56401DBA" w14:textId="77777777" w:rsidR="0075111A" w:rsidRDefault="0075111A" w:rsidP="00F11F16">
            <w:pPr>
              <w:jc w:val="left"/>
              <w:rPr>
                <w:rFonts w:ascii="Courier New" w:hAnsi="Courier New" w:cs="Courier New"/>
                <w:sz w:val="20"/>
                <w:szCs w:val="20"/>
              </w:rPr>
            </w:pPr>
            <w:r w:rsidRPr="00944144">
              <w:rPr>
                <w:rFonts w:ascii="Courier New" w:hAnsi="Courier New" w:cs="Courier New"/>
                <w:b/>
                <w:sz w:val="20"/>
                <w:szCs w:val="20"/>
              </w:rPr>
              <w:t>Method:</w:t>
            </w:r>
            <w:r>
              <w:rPr>
                <w:rFonts w:ascii="Courier New" w:hAnsi="Courier New" w:cs="Courier New"/>
                <w:sz w:val="20"/>
                <w:szCs w:val="20"/>
              </w:rPr>
              <w:t xml:space="preserve"> POST</w:t>
            </w:r>
          </w:p>
          <w:p w14:paraId="74C159B6" w14:textId="14B673D9" w:rsidR="0075111A" w:rsidRDefault="0075111A" w:rsidP="00F11F16">
            <w:pPr>
              <w:jc w:val="left"/>
              <w:rPr>
                <w:rFonts w:ascii="Courier New" w:hAnsi="Courier New" w:cs="Courier New"/>
                <w:sz w:val="20"/>
                <w:szCs w:val="20"/>
              </w:rPr>
            </w:pPr>
            <w:r w:rsidRPr="00944144">
              <w:rPr>
                <w:rFonts w:ascii="Courier New" w:hAnsi="Courier New" w:cs="Courier New"/>
                <w:b/>
                <w:sz w:val="20"/>
                <w:szCs w:val="20"/>
              </w:rPr>
              <w:t>URI:</w:t>
            </w:r>
            <w:r>
              <w:rPr>
                <w:rFonts w:ascii="Courier New" w:hAnsi="Courier New" w:cs="Courier New"/>
                <w:sz w:val="20"/>
                <w:szCs w:val="20"/>
              </w:rPr>
              <w:t xml:space="preserve"> /scenes/scene1</w:t>
            </w:r>
            <w:proofErr w:type="gramStart"/>
            <w:r>
              <w:rPr>
                <w:rFonts w:ascii="Courier New" w:hAnsi="Courier New" w:cs="Courier New"/>
                <w:sz w:val="20"/>
                <w:szCs w:val="20"/>
              </w:rPr>
              <w:t>/?if</w:t>
            </w:r>
            <w:proofErr w:type="gramEnd"/>
            <w:r>
              <w:rPr>
                <w:rFonts w:ascii="Courier New" w:hAnsi="Courier New" w:cs="Courier New"/>
                <w:sz w:val="20"/>
                <w:szCs w:val="20"/>
              </w:rPr>
              <w:t>=</w:t>
            </w:r>
            <w:proofErr w:type="spellStart"/>
            <w:r>
              <w:rPr>
                <w:rFonts w:ascii="Courier New" w:hAnsi="Courier New" w:cs="Courier New"/>
                <w:sz w:val="20"/>
                <w:szCs w:val="20"/>
              </w:rPr>
              <w:t>oic.if.linkupdate&amp;anchor</w:t>
            </w:r>
            <w:proofErr w:type="spellEnd"/>
            <w:r>
              <w:rPr>
                <w:rFonts w:ascii="Courier New" w:hAnsi="Courier New" w:cs="Courier New"/>
                <w:sz w:val="20"/>
                <w:szCs w:val="20"/>
              </w:rPr>
              <w:t>="thermostat-input"</w:t>
            </w:r>
          </w:p>
          <w:p w14:paraId="389B7F99" w14:textId="77777777" w:rsidR="0075111A" w:rsidRPr="00944144" w:rsidRDefault="0075111A" w:rsidP="00F11F16">
            <w:pPr>
              <w:jc w:val="left"/>
              <w:rPr>
                <w:rFonts w:ascii="Courier New" w:hAnsi="Courier New" w:cs="Courier New"/>
                <w:b/>
                <w:sz w:val="20"/>
                <w:szCs w:val="20"/>
              </w:rPr>
            </w:pPr>
            <w:r w:rsidRPr="00944144">
              <w:rPr>
                <w:rFonts w:ascii="Courier New" w:hAnsi="Courier New" w:cs="Courier New"/>
                <w:b/>
                <w:sz w:val="20"/>
                <w:szCs w:val="20"/>
              </w:rPr>
              <w:t>Payload:</w:t>
            </w:r>
          </w:p>
          <w:p w14:paraId="1B39FDAD" w14:textId="1B669487" w:rsidR="0075111A" w:rsidRDefault="0075111A" w:rsidP="00F11F16">
            <w:pPr>
              <w:jc w:val="left"/>
              <w:rPr>
                <w:rFonts w:ascii="Courier New" w:hAnsi="Courier New" w:cs="Courier New"/>
                <w:sz w:val="20"/>
                <w:szCs w:val="20"/>
              </w:rPr>
            </w:pPr>
            <w:r>
              <w:rPr>
                <w:rFonts w:ascii="Courier New" w:hAnsi="Courier New" w:cs="Courier New"/>
                <w:sz w:val="20"/>
                <w:szCs w:val="20"/>
              </w:rPr>
              <w:t>[null]</w:t>
            </w:r>
          </w:p>
          <w:p w14:paraId="1AC58DD2" w14:textId="77777777" w:rsidR="0075111A" w:rsidRDefault="0075111A" w:rsidP="00F11F16">
            <w:pPr>
              <w:jc w:val="left"/>
              <w:rPr>
                <w:rFonts w:ascii="Courier New" w:hAnsi="Courier New" w:cs="Courier New"/>
                <w:b/>
                <w:sz w:val="20"/>
                <w:szCs w:val="20"/>
              </w:rPr>
            </w:pPr>
            <w:r w:rsidRPr="00944144">
              <w:rPr>
                <w:rFonts w:ascii="Courier New" w:hAnsi="Courier New" w:cs="Courier New"/>
                <w:b/>
                <w:sz w:val="20"/>
                <w:szCs w:val="20"/>
              </w:rPr>
              <w:t>Response:</w:t>
            </w:r>
            <w:r>
              <w:rPr>
                <w:rFonts w:ascii="Courier New" w:hAnsi="Courier New" w:cs="Courier New"/>
                <w:b/>
                <w:sz w:val="20"/>
                <w:szCs w:val="20"/>
              </w:rPr>
              <w:t xml:space="preserve"> </w:t>
            </w:r>
            <w:r w:rsidRPr="00157493">
              <w:rPr>
                <w:rFonts w:ascii="Courier New" w:hAnsi="Courier New" w:cs="Courier New"/>
                <w:sz w:val="20"/>
                <w:szCs w:val="20"/>
              </w:rPr>
              <w:t>2.0</w:t>
            </w:r>
            <w:r>
              <w:rPr>
                <w:rFonts w:ascii="Courier New" w:hAnsi="Courier New" w:cs="Courier New"/>
                <w:sz w:val="20"/>
                <w:szCs w:val="20"/>
              </w:rPr>
              <w:t>4</w:t>
            </w:r>
            <w:r>
              <w:rPr>
                <w:rFonts w:ascii="Courier New" w:hAnsi="Courier New" w:cs="Courier New"/>
                <w:b/>
                <w:sz w:val="20"/>
                <w:szCs w:val="20"/>
              </w:rPr>
              <w:t xml:space="preserve"> </w:t>
            </w:r>
            <w:r w:rsidRPr="00CE42D0">
              <w:rPr>
                <w:rFonts w:ascii="Courier New" w:hAnsi="Courier New" w:cs="Courier New"/>
                <w:sz w:val="20"/>
                <w:szCs w:val="20"/>
              </w:rPr>
              <w:t>C</w:t>
            </w:r>
            <w:r>
              <w:rPr>
                <w:rFonts w:ascii="Courier New" w:hAnsi="Courier New" w:cs="Courier New"/>
                <w:sz w:val="20"/>
                <w:szCs w:val="20"/>
              </w:rPr>
              <w:t>hanged</w:t>
            </w:r>
          </w:p>
          <w:p w14:paraId="27DE7F11" w14:textId="77777777" w:rsidR="0075111A" w:rsidRPr="00944144" w:rsidRDefault="0075111A" w:rsidP="00F11F16">
            <w:pPr>
              <w:jc w:val="left"/>
              <w:rPr>
                <w:rFonts w:ascii="Courier New" w:hAnsi="Courier New" w:cs="Courier New"/>
                <w:b/>
                <w:sz w:val="20"/>
                <w:szCs w:val="20"/>
              </w:rPr>
            </w:pPr>
            <w:r>
              <w:rPr>
                <w:rFonts w:ascii="Courier New" w:hAnsi="Courier New" w:cs="Courier New"/>
                <w:b/>
                <w:sz w:val="20"/>
                <w:szCs w:val="20"/>
              </w:rPr>
              <w:t>Payload:</w:t>
            </w:r>
          </w:p>
          <w:p w14:paraId="004D7421" w14:textId="25D8D9E0" w:rsidR="0075111A" w:rsidRPr="0075111A" w:rsidRDefault="0075111A" w:rsidP="00F11F16">
            <w:pPr>
              <w:jc w:val="left"/>
              <w:rPr>
                <w:rFonts w:ascii="Courier New" w:hAnsi="Courier New" w:cs="Courier New"/>
                <w:sz w:val="20"/>
                <w:szCs w:val="20"/>
              </w:rPr>
            </w:pPr>
            <w:r>
              <w:rPr>
                <w:rFonts w:ascii="Courier New" w:hAnsi="Courier New" w:cs="Courier New"/>
                <w:sz w:val="20"/>
                <w:szCs w:val="20"/>
              </w:rPr>
              <w:t>[null]</w:t>
            </w:r>
          </w:p>
        </w:tc>
      </w:tr>
    </w:tbl>
    <w:p w14:paraId="6F2AB4A6" w14:textId="77777777" w:rsidR="005E6D22" w:rsidRDefault="005E6D22" w:rsidP="00E8589F">
      <w:pPr>
        <w:outlineLvl w:val="0"/>
        <w:rPr>
          <w:lang w:val="en-US"/>
        </w:rPr>
      </w:pPr>
    </w:p>
    <w:p w14:paraId="10197171" w14:textId="77777777" w:rsidR="00E8589F" w:rsidRDefault="00E8589F" w:rsidP="00E8589F">
      <w:pPr>
        <w:outlineLvl w:val="0"/>
        <w:rPr>
          <w:lang w:val="en-US"/>
        </w:rPr>
      </w:pPr>
    </w:p>
    <w:p w14:paraId="3B21C33C" w14:textId="354A11BA" w:rsidR="00E8589F" w:rsidRDefault="00E8589F" w:rsidP="00E8589F">
      <w:pPr>
        <w:outlineLvl w:val="0"/>
        <w:rPr>
          <w:b/>
          <w:lang w:val="en-US"/>
        </w:rPr>
      </w:pPr>
      <w:r>
        <w:rPr>
          <w:b/>
          <w:lang w:val="en-US"/>
        </w:rPr>
        <w:t>7.6.3.11.3</w:t>
      </w:r>
      <w:r>
        <w:rPr>
          <w:b/>
          <w:lang w:val="en-US"/>
        </w:rPr>
        <w:tab/>
        <w:t>Use with NOTIFY</w:t>
      </w:r>
    </w:p>
    <w:p w14:paraId="7C0940AE" w14:textId="2AF187DE" w:rsidR="00A90D95" w:rsidRDefault="00A90D95" w:rsidP="00A90D95">
      <w:pPr>
        <w:outlineLvl w:val="0"/>
        <w:rPr>
          <w:lang w:val="en-US"/>
        </w:rPr>
      </w:pPr>
      <w:r>
        <w:rPr>
          <w:lang w:val="en-US"/>
        </w:rPr>
        <w:t>A client may use NOTIFY with the Link Update Interface, by performing an Observe operation on the collection resource. Notifications shall only be transmitted upon successful UPDATE operations. The Notification payload shall contain the required response payload as specified above.</w:t>
      </w:r>
    </w:p>
    <w:p w14:paraId="0EF62AC4" w14:textId="77777777" w:rsidR="00A90D95" w:rsidRDefault="00A90D95" w:rsidP="00A90D95">
      <w:pPr>
        <w:outlineLvl w:val="0"/>
        <w:rPr>
          <w:lang w:val="en-US"/>
        </w:rPr>
      </w:pPr>
    </w:p>
    <w:p w14:paraId="1336B7B6" w14:textId="00BA7C24" w:rsidR="00A90D95" w:rsidRDefault="00A90D95" w:rsidP="00A90D95">
      <w:pPr>
        <w:jc w:val="center"/>
        <w:outlineLvl w:val="0"/>
        <w:rPr>
          <w:b/>
          <w:lang w:val="en-US"/>
        </w:rPr>
      </w:pPr>
      <w:r>
        <w:rPr>
          <w:b/>
          <w:lang w:val="en-US"/>
        </w:rPr>
        <w:t xml:space="preserve">Example NOTIFY on Modify Links using the Link Update Interface </w:t>
      </w:r>
    </w:p>
    <w:p w14:paraId="3532757E" w14:textId="77777777" w:rsidR="00A90D95" w:rsidRPr="00171CFC" w:rsidRDefault="00A90D95" w:rsidP="00A90D95">
      <w:pPr>
        <w:jc w:val="center"/>
        <w:outlineLvl w:val="0"/>
        <w:rPr>
          <w:b/>
          <w:lang w:val="en-US"/>
        </w:rPr>
      </w:pPr>
    </w:p>
    <w:tbl>
      <w:tblPr>
        <w:tblStyle w:val="TableGrid"/>
        <w:tblW w:w="0" w:type="auto"/>
        <w:tblInd w:w="1390" w:type="dxa"/>
        <w:shd w:val="clear" w:color="auto" w:fill="F2F2F2" w:themeFill="background1" w:themeFillShade="F2"/>
        <w:tblLook w:val="04A0" w:firstRow="1" w:lastRow="0" w:firstColumn="1" w:lastColumn="0" w:noHBand="0" w:noVBand="1"/>
      </w:tblPr>
      <w:tblGrid>
        <w:gridCol w:w="7385"/>
      </w:tblGrid>
      <w:tr w:rsidR="00A90D95" w14:paraId="313CB362" w14:textId="77777777" w:rsidTr="00F11F16">
        <w:trPr>
          <w:cantSplit/>
          <w:trHeight w:val="405"/>
        </w:trPr>
        <w:tc>
          <w:tcPr>
            <w:tcW w:w="7385" w:type="dxa"/>
            <w:shd w:val="clear" w:color="auto" w:fill="F2F2F2" w:themeFill="background1" w:themeFillShade="F2"/>
          </w:tcPr>
          <w:p w14:paraId="5B4C1BBC" w14:textId="77777777" w:rsidR="00A90D95" w:rsidRDefault="00A90D95" w:rsidP="00F11F16">
            <w:pPr>
              <w:jc w:val="left"/>
              <w:rPr>
                <w:rFonts w:ascii="Courier New" w:hAnsi="Courier New" w:cs="Courier New"/>
                <w:b/>
                <w:sz w:val="20"/>
                <w:szCs w:val="20"/>
              </w:rPr>
            </w:pPr>
            <w:r w:rsidRPr="00944144">
              <w:rPr>
                <w:rFonts w:ascii="Courier New" w:hAnsi="Courier New" w:cs="Courier New"/>
                <w:b/>
                <w:sz w:val="20"/>
                <w:szCs w:val="20"/>
              </w:rPr>
              <w:lastRenderedPageBreak/>
              <w:t>Response:</w:t>
            </w:r>
            <w:r>
              <w:rPr>
                <w:rFonts w:ascii="Courier New" w:hAnsi="Courier New" w:cs="Courier New"/>
                <w:b/>
                <w:sz w:val="20"/>
                <w:szCs w:val="20"/>
              </w:rPr>
              <w:t xml:space="preserve"> </w:t>
            </w:r>
            <w:r w:rsidRPr="00157493">
              <w:rPr>
                <w:rFonts w:ascii="Courier New" w:hAnsi="Courier New" w:cs="Courier New"/>
                <w:sz w:val="20"/>
                <w:szCs w:val="20"/>
              </w:rPr>
              <w:t>2.0</w:t>
            </w:r>
            <w:r>
              <w:rPr>
                <w:rFonts w:ascii="Courier New" w:hAnsi="Courier New" w:cs="Courier New"/>
                <w:sz w:val="20"/>
                <w:szCs w:val="20"/>
              </w:rPr>
              <w:t>4</w:t>
            </w:r>
            <w:r>
              <w:rPr>
                <w:rFonts w:ascii="Courier New" w:hAnsi="Courier New" w:cs="Courier New"/>
                <w:b/>
                <w:sz w:val="20"/>
                <w:szCs w:val="20"/>
              </w:rPr>
              <w:t xml:space="preserve"> </w:t>
            </w:r>
            <w:r w:rsidRPr="00CE42D0">
              <w:rPr>
                <w:rFonts w:ascii="Courier New" w:hAnsi="Courier New" w:cs="Courier New"/>
                <w:sz w:val="20"/>
                <w:szCs w:val="20"/>
              </w:rPr>
              <w:t>C</w:t>
            </w:r>
            <w:r>
              <w:rPr>
                <w:rFonts w:ascii="Courier New" w:hAnsi="Courier New" w:cs="Courier New"/>
                <w:sz w:val="20"/>
                <w:szCs w:val="20"/>
              </w:rPr>
              <w:t>hanged</w:t>
            </w:r>
          </w:p>
          <w:p w14:paraId="11D0DE35" w14:textId="77777777" w:rsidR="00A90D95" w:rsidRPr="00944144" w:rsidRDefault="00A90D95" w:rsidP="00F11F16">
            <w:pPr>
              <w:jc w:val="left"/>
              <w:rPr>
                <w:rFonts w:ascii="Courier New" w:hAnsi="Courier New" w:cs="Courier New"/>
                <w:b/>
                <w:sz w:val="20"/>
                <w:szCs w:val="20"/>
              </w:rPr>
            </w:pPr>
            <w:r>
              <w:rPr>
                <w:rFonts w:ascii="Courier New" w:hAnsi="Courier New" w:cs="Courier New"/>
                <w:b/>
                <w:sz w:val="20"/>
                <w:szCs w:val="20"/>
              </w:rPr>
              <w:t>Payload:</w:t>
            </w:r>
          </w:p>
          <w:p w14:paraId="14E941BE" w14:textId="77777777" w:rsidR="00A90D95" w:rsidRDefault="00A90D95" w:rsidP="00F11F16">
            <w:pPr>
              <w:jc w:val="left"/>
              <w:rPr>
                <w:rFonts w:ascii="Courier New" w:hAnsi="Courier New" w:cs="Courier New"/>
                <w:sz w:val="20"/>
                <w:szCs w:val="20"/>
              </w:rPr>
            </w:pPr>
            <w:r>
              <w:rPr>
                <w:rFonts w:ascii="Courier New" w:hAnsi="Courier New" w:cs="Courier New"/>
                <w:sz w:val="20"/>
                <w:szCs w:val="20"/>
              </w:rPr>
              <w:t>[</w:t>
            </w:r>
          </w:p>
          <w:p w14:paraId="538BC920" w14:textId="77777777" w:rsidR="00A90D95" w:rsidRPr="00D66A92" w:rsidRDefault="00A90D95" w:rsidP="00F11F16">
            <w:pPr>
              <w:jc w:val="left"/>
              <w:rPr>
                <w:rFonts w:ascii="Courier New" w:hAnsi="Courier New" w:cs="Courier New"/>
                <w:sz w:val="20"/>
                <w:szCs w:val="20"/>
              </w:rPr>
            </w:pPr>
            <w:r>
              <w:rPr>
                <w:rFonts w:ascii="Courier New" w:hAnsi="Courier New" w:cs="Courier New"/>
                <w:sz w:val="20"/>
                <w:szCs w:val="20"/>
              </w:rPr>
              <w:t xml:space="preserve"> </w:t>
            </w:r>
            <w:r w:rsidRPr="00D66A92">
              <w:rPr>
                <w:rFonts w:ascii="Courier New" w:hAnsi="Courier New" w:cs="Courier New"/>
                <w:sz w:val="20"/>
                <w:szCs w:val="20"/>
              </w:rPr>
              <w:t>{</w:t>
            </w:r>
          </w:p>
          <w:p w14:paraId="34AFA5D2" w14:textId="77777777" w:rsidR="00A90D95" w:rsidRPr="00D66A92" w:rsidRDefault="00A90D95" w:rsidP="00F11F16">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w:t>
            </w:r>
            <w:r>
              <w:rPr>
                <w:rFonts w:ascii="Courier New" w:hAnsi="Courier New" w:cs="Courier New"/>
                <w:sz w:val="20"/>
                <w:szCs w:val="20"/>
              </w:rPr>
              <w:t>anchor</w:t>
            </w:r>
            <w:r w:rsidRPr="00D66A92">
              <w:rPr>
                <w:rFonts w:ascii="Courier New" w:hAnsi="Courier New" w:cs="Courier New"/>
                <w:sz w:val="20"/>
                <w:szCs w:val="20"/>
              </w:rPr>
              <w:t>": "</w:t>
            </w:r>
            <w:r>
              <w:rPr>
                <w:rFonts w:ascii="Courier New" w:hAnsi="Courier New" w:cs="Courier New"/>
                <w:sz w:val="20"/>
                <w:szCs w:val="20"/>
              </w:rPr>
              <w:t>thermostat-input</w:t>
            </w:r>
            <w:r w:rsidRPr="00D66A92">
              <w:rPr>
                <w:rFonts w:ascii="Courier New" w:hAnsi="Courier New" w:cs="Courier New"/>
                <w:sz w:val="20"/>
                <w:szCs w:val="20"/>
              </w:rPr>
              <w:t>",</w:t>
            </w:r>
          </w:p>
          <w:p w14:paraId="517930EB" w14:textId="77777777" w:rsidR="00A90D95" w:rsidRPr="00D66A92" w:rsidRDefault="00A90D95" w:rsidP="00F11F16">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w:t>
            </w:r>
            <w:proofErr w:type="spellStart"/>
            <w:r>
              <w:rPr>
                <w:rFonts w:ascii="Courier New" w:hAnsi="Courier New" w:cs="Courier New"/>
                <w:sz w:val="20"/>
                <w:szCs w:val="20"/>
              </w:rPr>
              <w:t>href</w:t>
            </w:r>
            <w:proofErr w:type="spellEnd"/>
            <w:r w:rsidRPr="00D66A92">
              <w:rPr>
                <w:rFonts w:ascii="Courier New" w:hAnsi="Courier New" w:cs="Courier New"/>
                <w:sz w:val="20"/>
                <w:szCs w:val="20"/>
              </w:rPr>
              <w:t>": "</w:t>
            </w:r>
            <w:r>
              <w:rPr>
                <w:rFonts w:ascii="Courier New" w:hAnsi="Courier New" w:cs="Courier New"/>
                <w:sz w:val="20"/>
                <w:szCs w:val="20"/>
              </w:rPr>
              <w:t>ocf://&lt;…&gt;/sensor/temperature</w:t>
            </w:r>
            <w:r w:rsidRPr="00D66A92">
              <w:rPr>
                <w:rFonts w:ascii="Courier New" w:hAnsi="Courier New" w:cs="Courier New"/>
                <w:sz w:val="20"/>
                <w:szCs w:val="20"/>
              </w:rPr>
              <w:t>",</w:t>
            </w:r>
          </w:p>
          <w:p w14:paraId="31569A16" w14:textId="77777777" w:rsidR="00A90D95" w:rsidRDefault="00A90D95" w:rsidP="00F11F16">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w:t>
            </w:r>
            <w:proofErr w:type="spellStart"/>
            <w:r>
              <w:rPr>
                <w:rFonts w:ascii="Courier New" w:hAnsi="Courier New" w:cs="Courier New"/>
                <w:sz w:val="20"/>
                <w:szCs w:val="20"/>
              </w:rPr>
              <w:t>rel</w:t>
            </w:r>
            <w:proofErr w:type="spellEnd"/>
            <w:r w:rsidRPr="00D66A92">
              <w:rPr>
                <w:rFonts w:ascii="Courier New" w:hAnsi="Courier New" w:cs="Courier New"/>
                <w:sz w:val="20"/>
                <w:szCs w:val="20"/>
              </w:rPr>
              <w:t xml:space="preserve">": </w:t>
            </w:r>
            <w:r>
              <w:rPr>
                <w:rFonts w:ascii="Courier New" w:hAnsi="Courier New" w:cs="Courier New"/>
                <w:sz w:val="20"/>
                <w:szCs w:val="20"/>
              </w:rPr>
              <w:t>["</w:t>
            </w:r>
            <w:proofErr w:type="spellStart"/>
            <w:r>
              <w:rPr>
                <w:rFonts w:ascii="Courier New" w:hAnsi="Courier New" w:cs="Courier New"/>
                <w:sz w:val="20"/>
                <w:szCs w:val="20"/>
              </w:rPr>
              <w:t>boundto</w:t>
            </w:r>
            <w:proofErr w:type="spellEnd"/>
            <w:r>
              <w:rPr>
                <w:rFonts w:ascii="Courier New" w:hAnsi="Courier New" w:cs="Courier New"/>
                <w:sz w:val="20"/>
                <w:szCs w:val="20"/>
              </w:rPr>
              <w:t>"],</w:t>
            </w:r>
          </w:p>
          <w:p w14:paraId="62621B5A" w14:textId="77777777" w:rsidR="00A90D95" w:rsidRPr="00D66A92" w:rsidRDefault="00A90D95" w:rsidP="00F11F16">
            <w:pPr>
              <w:jc w:val="left"/>
              <w:rPr>
                <w:rFonts w:ascii="Courier New" w:hAnsi="Courier New" w:cs="Courier New"/>
                <w:sz w:val="20"/>
                <w:szCs w:val="20"/>
              </w:rPr>
            </w:pPr>
            <w:r>
              <w:rPr>
                <w:rFonts w:ascii="Courier New" w:hAnsi="Courier New" w:cs="Courier New"/>
                <w:sz w:val="20"/>
                <w:szCs w:val="20"/>
              </w:rPr>
              <w:t xml:space="preserve">  "bind": "</w:t>
            </w:r>
            <w:proofErr w:type="spellStart"/>
            <w:r>
              <w:rPr>
                <w:rFonts w:ascii="Courier New" w:hAnsi="Courier New" w:cs="Courier New"/>
                <w:sz w:val="20"/>
                <w:szCs w:val="20"/>
              </w:rPr>
              <w:t>obs</w:t>
            </w:r>
            <w:proofErr w:type="spellEnd"/>
            <w:r>
              <w:rPr>
                <w:rFonts w:ascii="Courier New" w:hAnsi="Courier New" w:cs="Courier New"/>
                <w:sz w:val="20"/>
                <w:szCs w:val="20"/>
              </w:rPr>
              <w:t>",</w:t>
            </w:r>
          </w:p>
          <w:p w14:paraId="68C031F8" w14:textId="77777777" w:rsidR="00A90D95" w:rsidRPr="00D66A92" w:rsidRDefault="00A90D95" w:rsidP="00F11F16">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w:t>
            </w:r>
            <w:r w:rsidRPr="00D66A92">
              <w:rPr>
                <w:rFonts w:ascii="Courier New" w:hAnsi="Courier New" w:cs="Courier New"/>
                <w:sz w:val="20"/>
                <w:szCs w:val="20"/>
              </w:rPr>
              <w:t>"</w:t>
            </w:r>
            <w:proofErr w:type="spellStart"/>
            <w:r w:rsidRPr="00D66A92">
              <w:rPr>
                <w:rFonts w:ascii="Courier New" w:hAnsi="Courier New" w:cs="Courier New"/>
                <w:sz w:val="20"/>
                <w:szCs w:val="20"/>
              </w:rPr>
              <w:t>rt</w:t>
            </w:r>
            <w:proofErr w:type="spellEnd"/>
            <w:r w:rsidRPr="00D66A92">
              <w:rPr>
                <w:rFonts w:ascii="Courier New" w:hAnsi="Courier New" w:cs="Courier New"/>
                <w:sz w:val="20"/>
                <w:szCs w:val="20"/>
              </w:rPr>
              <w:t>": ["</w:t>
            </w:r>
            <w:proofErr w:type="spellStart"/>
            <w:r w:rsidRPr="00D66A92">
              <w:rPr>
                <w:rFonts w:ascii="Courier New" w:hAnsi="Courier New" w:cs="Courier New"/>
                <w:sz w:val="20"/>
                <w:szCs w:val="20"/>
              </w:rPr>
              <w:t>oic.</w:t>
            </w:r>
            <w:proofErr w:type="gramStart"/>
            <w:r w:rsidRPr="00D66A92">
              <w:rPr>
                <w:rFonts w:ascii="Courier New" w:hAnsi="Courier New" w:cs="Courier New"/>
                <w:sz w:val="20"/>
                <w:szCs w:val="20"/>
              </w:rPr>
              <w:t>r.temperature</w:t>
            </w:r>
            <w:proofErr w:type="spellEnd"/>
            <w:proofErr w:type="gramEnd"/>
            <w:r w:rsidRPr="00D66A92">
              <w:rPr>
                <w:rFonts w:ascii="Courier New" w:hAnsi="Courier New" w:cs="Courier New"/>
                <w:sz w:val="20"/>
                <w:szCs w:val="20"/>
              </w:rPr>
              <w:t>"],</w:t>
            </w:r>
          </w:p>
          <w:p w14:paraId="3049F4F9" w14:textId="77777777" w:rsidR="00A90D95" w:rsidRPr="00D66A92" w:rsidRDefault="00A90D95" w:rsidP="00F11F16">
            <w:pPr>
              <w:jc w:val="left"/>
              <w:rPr>
                <w:rFonts w:ascii="Courier New" w:hAnsi="Courier New" w:cs="Courier New"/>
                <w:sz w:val="20"/>
                <w:szCs w:val="20"/>
              </w:rPr>
            </w:pPr>
            <w:r w:rsidRPr="00D66A92">
              <w:rPr>
                <w:rFonts w:ascii="Courier New" w:hAnsi="Courier New" w:cs="Courier New"/>
                <w:sz w:val="20"/>
                <w:szCs w:val="20"/>
              </w:rPr>
              <w:t xml:space="preserve"> </w:t>
            </w:r>
            <w:r>
              <w:rPr>
                <w:rFonts w:ascii="Courier New" w:hAnsi="Courier New" w:cs="Courier New"/>
                <w:sz w:val="20"/>
                <w:szCs w:val="20"/>
              </w:rPr>
              <w:t xml:space="preserve"> "if": ["</w:t>
            </w:r>
            <w:proofErr w:type="spellStart"/>
            <w:r>
              <w:rPr>
                <w:rFonts w:ascii="Courier New" w:hAnsi="Courier New" w:cs="Courier New"/>
                <w:sz w:val="20"/>
                <w:szCs w:val="20"/>
              </w:rPr>
              <w:t>oic.</w:t>
            </w:r>
            <w:proofErr w:type="gramStart"/>
            <w:r>
              <w:rPr>
                <w:rFonts w:ascii="Courier New" w:hAnsi="Courier New" w:cs="Courier New"/>
                <w:sz w:val="20"/>
                <w:szCs w:val="20"/>
              </w:rPr>
              <w:t>if.s</w:t>
            </w:r>
            <w:proofErr w:type="spellEnd"/>
            <w:proofErr w:type="gramEnd"/>
            <w:r w:rsidRPr="00D66A92">
              <w:rPr>
                <w:rFonts w:ascii="Courier New" w:hAnsi="Courier New" w:cs="Courier New"/>
                <w:sz w:val="20"/>
                <w:szCs w:val="20"/>
              </w:rPr>
              <w:t>"]</w:t>
            </w:r>
            <w:r>
              <w:rPr>
                <w:rFonts w:ascii="Courier New" w:hAnsi="Courier New" w:cs="Courier New"/>
                <w:sz w:val="20"/>
                <w:szCs w:val="20"/>
              </w:rPr>
              <w:t>,</w:t>
            </w:r>
          </w:p>
          <w:p w14:paraId="2047D44B" w14:textId="77777777" w:rsidR="00A90D95" w:rsidRDefault="00A90D95" w:rsidP="00F11F16">
            <w:pPr>
              <w:jc w:val="left"/>
              <w:rPr>
                <w:rFonts w:ascii="Courier New" w:hAnsi="Courier New" w:cs="Courier New"/>
                <w:sz w:val="20"/>
                <w:szCs w:val="20"/>
              </w:rPr>
            </w:pPr>
            <w:r>
              <w:rPr>
                <w:rFonts w:ascii="Courier New" w:hAnsi="Courier New" w:cs="Courier New"/>
                <w:sz w:val="20"/>
                <w:szCs w:val="20"/>
              </w:rPr>
              <w:t xml:space="preserve">  "ins": "input-observe-link"</w:t>
            </w:r>
          </w:p>
          <w:p w14:paraId="7EA800EF" w14:textId="77777777" w:rsidR="00A90D95" w:rsidRDefault="00A90D95" w:rsidP="00F11F16">
            <w:pPr>
              <w:jc w:val="left"/>
              <w:rPr>
                <w:rFonts w:ascii="Courier New" w:hAnsi="Courier New" w:cs="Courier New"/>
                <w:sz w:val="20"/>
                <w:szCs w:val="20"/>
              </w:rPr>
            </w:pPr>
            <w:r>
              <w:rPr>
                <w:rFonts w:ascii="Courier New" w:hAnsi="Courier New" w:cs="Courier New"/>
                <w:sz w:val="20"/>
                <w:szCs w:val="20"/>
              </w:rPr>
              <w:t xml:space="preserve"> </w:t>
            </w:r>
            <w:r w:rsidRPr="00D66A92">
              <w:rPr>
                <w:rFonts w:ascii="Courier New" w:hAnsi="Courier New" w:cs="Courier New"/>
                <w:sz w:val="20"/>
                <w:szCs w:val="20"/>
              </w:rPr>
              <w:t>}</w:t>
            </w:r>
          </w:p>
          <w:p w14:paraId="0E38B9CD" w14:textId="77777777" w:rsidR="00A90D95" w:rsidRPr="00346B20" w:rsidRDefault="00A90D95" w:rsidP="00F11F16">
            <w:pPr>
              <w:jc w:val="left"/>
              <w:rPr>
                <w:i/>
              </w:rPr>
            </w:pPr>
            <w:r>
              <w:rPr>
                <w:rFonts w:ascii="Courier New" w:hAnsi="Courier New" w:cs="Courier New"/>
                <w:sz w:val="20"/>
                <w:szCs w:val="20"/>
              </w:rPr>
              <w:t>]</w:t>
            </w:r>
          </w:p>
        </w:tc>
      </w:tr>
    </w:tbl>
    <w:p w14:paraId="14D34FE3" w14:textId="77777777" w:rsidR="00A90D95" w:rsidRDefault="00A90D95" w:rsidP="00A90D95">
      <w:pPr>
        <w:outlineLvl w:val="0"/>
        <w:rPr>
          <w:lang w:val="en-US"/>
        </w:rPr>
      </w:pPr>
    </w:p>
    <w:p w14:paraId="7B44FB7A" w14:textId="77777777" w:rsidR="00AD0DF4" w:rsidRDefault="00AD0DF4" w:rsidP="00956E9D">
      <w:pPr>
        <w:pStyle w:val="ListBullet"/>
        <w:numPr>
          <w:ilvl w:val="0"/>
          <w:numId w:val="0"/>
        </w:numPr>
        <w:rPr>
          <w:rFonts w:ascii="Calibri" w:eastAsia="MS Mincho" w:hAnsi="Calibri" w:cs="Times New Roman"/>
          <w:spacing w:val="0"/>
          <w:sz w:val="22"/>
          <w:szCs w:val="22"/>
          <w:lang w:val="en-US" w:eastAsia="en-US"/>
        </w:rPr>
      </w:pPr>
    </w:p>
    <w:sectPr w:rsidR="00AD0DF4" w:rsidSect="00BA2FA5">
      <w:headerReference w:type="default" r:id="rId10"/>
      <w:pgSz w:w="11907" w:h="16840"/>
      <w:pgMar w:top="1843" w:right="1134" w:bottom="1418" w:left="1134"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xplanation of field" w:date="2017-07-13T19:21:00Z" w:initials="H">
    <w:p w14:paraId="416FF250" w14:textId="77777777" w:rsidR="00EB3FE0" w:rsidRDefault="00EB3FE0">
      <w:pPr>
        <w:pStyle w:val="CommentText"/>
      </w:pPr>
      <w:r>
        <w:rPr>
          <w:rStyle w:val="CommentReference"/>
        </w:rPr>
        <w:annotationRef/>
      </w:r>
      <w:r>
        <w:t>After saving file with a descriptive name, place cursor into the field and depress the “F9” key to update this field with the file name.</w:t>
      </w:r>
    </w:p>
  </w:comment>
  <w:comment w:id="1" w:author="Explanation of field" w:date="2017-07-13T19:21:00Z" w:initials="H">
    <w:p w14:paraId="7EAFBD9A" w14:textId="77777777" w:rsidR="00EB3FE0" w:rsidRDefault="00EB3FE0">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Enter a concise description of the subject matter of the CR. It should be no longer than one line.  Do not use redundant information such as "Change Request to specification".</w:t>
      </w:r>
    </w:p>
  </w:comment>
  <w:comment w:id="2" w:author="Explanation of field" w:date="2017-07-13T19:21:00Z" w:initials="H">
    <w:p w14:paraId="3709B548" w14:textId="77777777" w:rsidR="00EB3FE0" w:rsidRDefault="00EB3FE0">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Enter the submitter of the CR. This is either (a) one or several companies (with name(s) of individuals) or, (b) if a TG or WG has already reviewed the CR, then list the group as the submitter.</w:t>
      </w:r>
    </w:p>
  </w:comment>
  <w:comment w:id="3" w:author="Explanation of field" w:date="2017-07-13T19:21:00Z" w:initials="H">
    <w:p w14:paraId="0A7C5A36" w14:textId="77777777" w:rsidR="00EB3FE0" w:rsidRDefault="00EB3FE0">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Enter the owner (company + person name) of the CR (i.e., the current editor of the CR). Leave this field blank if the Change Request part is not filled (i.e., no solution to the issue is provided). The owner will be assigned by TG.</w:t>
      </w:r>
    </w:p>
  </w:comment>
  <w:comment w:id="4" w:author="Explanation of field" w:date="2017-07-13T19:21:00Z" w:initials="H">
    <w:p w14:paraId="5F9D6EEE" w14:textId="77777777" w:rsidR="00EB3FE0" w:rsidRDefault="00EB3FE0">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Check the box with an “X” if the Issue Report and/or the Change Request is Certification related.</w:t>
      </w:r>
    </w:p>
  </w:comment>
  <w:comment w:id="5" w:author="Explanation of field" w:date="2017-07-13T19:21:00Z" w:initials="H">
    <w:p w14:paraId="35B58BD6" w14:textId="77777777" w:rsidR="00EB3FE0" w:rsidRDefault="00EB3FE0">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After saving file, place cursor into the field and depress the “F9” key to update this field with the save date.</w:t>
      </w:r>
    </w:p>
  </w:comment>
  <w:comment w:id="6" w:author="Explanation of field" w:date="2017-07-13T19:21:00Z" w:initials="H">
    <w:p w14:paraId="10C24F63" w14:textId="77777777" w:rsidR="00EB3FE0" w:rsidRDefault="00EB3FE0">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Enter a single letter corresponding to the most appropriate category listed below.</w:t>
      </w:r>
    </w:p>
  </w:comment>
  <w:comment w:id="7" w:author="Explanation of field" w:date="2017-07-13T19:21:00Z" w:initials="H">
    <w:p w14:paraId="096C36C0" w14:textId="77777777" w:rsidR="00EB3FE0" w:rsidRDefault="00EB3FE0">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Enter text which explains why the change is necessary and the most important components of the change.</w:t>
      </w:r>
    </w:p>
  </w:comment>
  <w:comment w:id="8" w:author="Explanation of field" w:date="2017-07-13T19:21:00Z" w:initials="H">
    <w:p w14:paraId="177D168E" w14:textId="77777777" w:rsidR="00EB3FE0" w:rsidRDefault="00EB3FE0">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Enter the number of each (sub-)section which contains changes.</w:t>
      </w:r>
    </w:p>
  </w:comment>
  <w:comment w:id="9" w:author="Explanation of field" w:date="2017-07-13T19:21:00Z" w:initials="H">
    <w:p w14:paraId="34D6FEE8" w14:textId="77777777" w:rsidR="00EB3FE0" w:rsidRDefault="00EB3FE0">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Enter any other information which may be needed by the group being requested to approve the CR</w:t>
      </w:r>
    </w:p>
  </w:comment>
  <w:comment w:id="13" w:author="Bardini, Richard A" w:date="2018-03-21T07:48:00Z" w:initials="BRA">
    <w:p w14:paraId="68FF7152" w14:textId="77777777" w:rsidR="00EB3FE0" w:rsidRDefault="00EB3FE0" w:rsidP="00B51578">
      <w:pPr>
        <w:pStyle w:val="CommentText"/>
      </w:pPr>
      <w:r>
        <w:rPr>
          <w:rStyle w:val="CommentReference"/>
        </w:rPr>
        <w:annotationRef/>
      </w:r>
      <w:r>
        <w:t>BZ #2352</w:t>
      </w:r>
    </w:p>
    <w:p w14:paraId="2AAB551F" w14:textId="77777777" w:rsidR="00EB3FE0" w:rsidRDefault="00EB3FE0" w:rsidP="00B51578">
      <w:pPr>
        <w:pStyle w:val="CommentText"/>
      </w:pPr>
    </w:p>
    <w:p w14:paraId="09ED432F" w14:textId="77777777" w:rsidR="00EB3FE0" w:rsidRDefault="00EB3FE0" w:rsidP="00B51578">
      <w:pPr>
        <w:pStyle w:val="CommentText"/>
      </w:pPr>
      <w:r>
        <w:t>All changes in this table</w:t>
      </w:r>
    </w:p>
  </w:comment>
  <w:comment w:id="14" w:author="Michael Koster" w:date="2018-05-06T12:54:00Z" w:initials="Office">
    <w:p w14:paraId="37655B0C" w14:textId="50759DBD" w:rsidR="00EB3FE0" w:rsidRDefault="00EB3FE0">
      <w:pPr>
        <w:pStyle w:val="CommentText"/>
      </w:pPr>
      <w:r>
        <w:rPr>
          <w:rStyle w:val="CommentReference"/>
        </w:rPr>
        <w:annotationRef/>
      </w:r>
      <w:r>
        <w:t xml:space="preserve">Added create, delete, and </w:t>
      </w:r>
      <w:proofErr w:type="spellStart"/>
      <w:r>
        <w:t>linkupdate</w:t>
      </w:r>
      <w:proofErr w:type="spellEnd"/>
      <w:r>
        <w:t xml:space="preserve"> interfaces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6FF250" w15:done="0"/>
  <w15:commentEx w15:paraId="7EAFBD9A" w15:done="0"/>
  <w15:commentEx w15:paraId="3709B548" w15:done="0"/>
  <w15:commentEx w15:paraId="0A7C5A36" w15:done="0"/>
  <w15:commentEx w15:paraId="5F9D6EEE" w15:done="0"/>
  <w15:commentEx w15:paraId="35B58BD6" w15:done="0"/>
  <w15:commentEx w15:paraId="10C24F63" w15:done="0"/>
  <w15:commentEx w15:paraId="096C36C0" w15:done="0"/>
  <w15:commentEx w15:paraId="177D168E" w15:done="0"/>
  <w15:commentEx w15:paraId="34D6FEE8" w15:done="0"/>
  <w15:commentEx w15:paraId="09ED432F" w15:done="0"/>
  <w15:commentEx w15:paraId="37655B0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1963E5" w14:textId="77777777" w:rsidR="008C1367" w:rsidRDefault="008C1367">
      <w:r>
        <w:separator/>
      </w:r>
    </w:p>
  </w:endnote>
  <w:endnote w:type="continuationSeparator" w:id="0">
    <w:p w14:paraId="1F3060B5" w14:textId="77777777" w:rsidR="008C1367" w:rsidRDefault="008C1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맑은 고딕">
    <w:charset w:val="81"/>
    <w:family w:val="swiss"/>
    <w:pitch w:val="variable"/>
    <w:sig w:usb0="9000002F" w:usb1="29D77CFB" w:usb2="00000012" w:usb3="00000000" w:csb0="00080001" w:csb1="00000000"/>
  </w:font>
  <w:font w:name="Consolas">
    <w:panose1 w:val="020B0609020204030204"/>
    <w:charset w:val="00"/>
    <w:family w:val="swiss"/>
    <w:pitch w:val="fixed"/>
    <w:sig w:usb0="E10002FF" w:usb1="4000FCFF" w:usb2="00000009" w:usb3="00000000" w:csb0="0000019F" w:csb1="00000000"/>
  </w:font>
  <w:font w:name="Malgun Gothic">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10006FF" w:usb1="4000205B" w:usb2="00000010" w:usb3="00000000" w:csb0="0000019F" w:csb1="00000000"/>
  </w:font>
  <w:font w:name="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BB155B" w14:textId="77777777" w:rsidR="008C1367" w:rsidRDefault="008C1367">
      <w:r>
        <w:separator/>
      </w:r>
    </w:p>
  </w:footnote>
  <w:footnote w:type="continuationSeparator" w:id="0">
    <w:p w14:paraId="02FCE4DA" w14:textId="77777777" w:rsidR="008C1367" w:rsidRDefault="008C136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75DAF6" w14:textId="77777777" w:rsidR="00EB3FE0" w:rsidRDefault="00EB3FE0">
    <w:pPr>
      <w:pStyle w:val="Header"/>
    </w:pPr>
    <w:r>
      <w:rPr>
        <w:noProof/>
        <w:lang w:val="en-US" w:eastAsia="en-US"/>
      </w:rPr>
      <w:drawing>
        <wp:inline distT="0" distB="0" distL="0" distR="0" wp14:anchorId="1A7F85D7" wp14:editId="293E4E44">
          <wp:extent cx="2469048" cy="606799"/>
          <wp:effectExtent l="0" t="0" r="762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orkspace.openinterconnect.org/kfile_download?id%3Austring%3Aiso-8859-1=resized.png&amp;pt=O-BoNo10Nbk9kTPfkF5zYEJ6RvXdHyR9Yb0YWFq4LMrD_1gZVWDutezve-T6etpXLY-xf7B0OU5Ek5oOHz7tzadqo1O3QIFH1iEWGyV7ffg%3D"/>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469048" cy="606799"/>
                  </a:xfrm>
                  <a:prstGeom prst="rect">
                    <a:avLst/>
                  </a:prstGeom>
                  <a:noFill/>
                  <a:ln>
                    <a:noFill/>
                  </a:ln>
                </pic:spPr>
              </pic:pic>
            </a:graphicData>
          </a:graphic>
        </wp:inline>
      </w:drawing>
    </w:r>
  </w:p>
  <w:p w14:paraId="325DD906" w14:textId="77777777" w:rsidR="00EB3FE0" w:rsidRDefault="00EB3FE0">
    <w:pPr>
      <w:pStyle w:val="Header"/>
    </w:pPr>
    <w:r>
      <w:rPr>
        <w:sz w:val="16"/>
      </w:rPr>
      <w:t>Template version: 1.0</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FF2D8F">
      <w:rPr>
        <w:rStyle w:val="PageNumber"/>
        <w:noProof/>
      </w:rPr>
      <w:t>4</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C218CF82"/>
    <w:lvl w:ilvl="0">
      <w:start w:val="1"/>
      <w:numFmt w:val="bullet"/>
      <w:lvlText w:val=""/>
      <w:lvlJc w:val="left"/>
      <w:pPr>
        <w:tabs>
          <w:tab w:val="num" w:pos="360"/>
        </w:tabs>
        <w:ind w:left="360" w:hanging="360"/>
      </w:pPr>
      <w:rPr>
        <w:rFonts w:ascii="Symbol" w:hAnsi="Symbol" w:hint="default"/>
      </w:rPr>
    </w:lvl>
  </w:abstractNum>
  <w:abstractNum w:abstractNumId="1">
    <w:nsid w:val="FFFFFFFB"/>
    <w:multiLevelType w:val="multilevel"/>
    <w:tmpl w:val="1D00CDB2"/>
    <w:lvl w:ilvl="0">
      <w:start w:val="1"/>
      <w:numFmt w:val="decimal"/>
      <w:pStyle w:val="Heading1"/>
      <w:lvlText w:val="%1"/>
      <w:legacy w:legacy="1" w:legacySpace="170" w:legacyIndent="0"/>
      <w:lvlJc w:val="left"/>
    </w:lvl>
    <w:lvl w:ilvl="1">
      <w:start w:val="1"/>
      <w:numFmt w:val="decimal"/>
      <w:pStyle w:val="Heading2"/>
      <w:lvlText w:val="%1.%2"/>
      <w:legacy w:legacy="1" w:legacySpace="170" w:legacyIndent="0"/>
      <w:lvlJc w:val="left"/>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pStyle w:val="Heading3"/>
      <w:lvlText w:val="%1.%2.%3"/>
      <w:legacy w:legacy="1" w:legacySpace="144" w:legacyIndent="0"/>
      <w:lvlJc w:val="left"/>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nsid w:val="03A62A85"/>
    <w:multiLevelType w:val="singleLevel"/>
    <w:tmpl w:val="258A6AA8"/>
    <w:lvl w:ilvl="0">
      <w:start w:val="1"/>
      <w:numFmt w:val="lowerLetter"/>
      <w:pStyle w:val="ListNumber4"/>
      <w:lvlText w:val="%1)"/>
      <w:lvlJc w:val="left"/>
      <w:pPr>
        <w:tabs>
          <w:tab w:val="num" w:pos="360"/>
        </w:tabs>
        <w:ind w:left="360" w:hanging="360"/>
      </w:pPr>
    </w:lvl>
  </w:abstractNum>
  <w:abstractNum w:abstractNumId="3">
    <w:nsid w:val="0A452867"/>
    <w:multiLevelType w:val="singleLevel"/>
    <w:tmpl w:val="24ECCB5E"/>
    <w:lvl w:ilvl="0">
      <w:start w:val="1"/>
      <w:numFmt w:val="bullet"/>
      <w:pStyle w:val="ListBullet2"/>
      <w:lvlText w:val=""/>
      <w:lvlJc w:val="left"/>
      <w:pPr>
        <w:tabs>
          <w:tab w:val="num" w:pos="700"/>
        </w:tabs>
        <w:ind w:left="700" w:hanging="360"/>
      </w:pPr>
      <w:rPr>
        <w:rFonts w:ascii="Symbol" w:hAnsi="Symbol" w:hint="default"/>
      </w:rPr>
    </w:lvl>
  </w:abstractNum>
  <w:abstractNum w:abstractNumId="4">
    <w:nsid w:val="132D5123"/>
    <w:multiLevelType w:val="hybridMultilevel"/>
    <w:tmpl w:val="EB26A62C"/>
    <w:lvl w:ilvl="0" w:tplc="D54A12FC">
      <w:start w:val="1"/>
      <w:numFmt w:val="decimal"/>
      <w:lvlText w:val="%1."/>
      <w:lvlJc w:val="left"/>
      <w:pPr>
        <w:ind w:left="1665" w:hanging="13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1060BB"/>
    <w:multiLevelType w:val="hybridMultilevel"/>
    <w:tmpl w:val="5DD8A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4B3471"/>
    <w:multiLevelType w:val="hybridMultilevel"/>
    <w:tmpl w:val="A434E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DD1DEC"/>
    <w:multiLevelType w:val="hybridMultilevel"/>
    <w:tmpl w:val="16089BB4"/>
    <w:lvl w:ilvl="0" w:tplc="5378B382">
      <w:start w:val="1"/>
      <w:numFmt w:val="bullet"/>
      <w:pStyle w:val="ListDash3"/>
      <w:lvlText w:val="–"/>
      <w:lvlJc w:val="left"/>
      <w:pPr>
        <w:tabs>
          <w:tab w:val="num" w:pos="340"/>
        </w:tabs>
        <w:ind w:left="340" w:hanging="340"/>
      </w:pPr>
      <w:rPr>
        <w:rFonts w:ascii="Arial" w:hAnsi="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nsid w:val="1A462D04"/>
    <w:multiLevelType w:val="hybridMultilevel"/>
    <w:tmpl w:val="53EE4586"/>
    <w:lvl w:ilvl="0" w:tplc="0E22B366">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6411C8"/>
    <w:multiLevelType w:val="hybridMultilevel"/>
    <w:tmpl w:val="E27E9FC4"/>
    <w:lvl w:ilvl="0" w:tplc="CCDA54D8">
      <w:start w:val="1"/>
      <w:numFmt w:val="bullet"/>
      <w:pStyle w:val="ListDash2"/>
      <w:lvlText w:val="–"/>
      <w:lvlJc w:val="left"/>
      <w:pPr>
        <w:tabs>
          <w:tab w:val="num" w:pos="680"/>
        </w:tabs>
        <w:ind w:left="680" w:hanging="340"/>
      </w:pPr>
      <w:rPr>
        <w:rFonts w:ascii="Arial" w:hAnsi="Arial" w:hint="default"/>
      </w:rPr>
    </w:lvl>
    <w:lvl w:ilvl="1" w:tplc="08090003" w:tentative="1">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10">
    <w:nsid w:val="25D04F0E"/>
    <w:multiLevelType w:val="multilevel"/>
    <w:tmpl w:val="2F7C0C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272E56FC"/>
    <w:multiLevelType w:val="hybridMultilevel"/>
    <w:tmpl w:val="79923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1723D4"/>
    <w:multiLevelType w:val="singleLevel"/>
    <w:tmpl w:val="DD6E648C"/>
    <w:lvl w:ilvl="0">
      <w:start w:val="1"/>
      <w:numFmt w:val="lowerRoman"/>
      <w:pStyle w:val="ListNumber3"/>
      <w:lvlText w:val="%1)"/>
      <w:lvlJc w:val="left"/>
      <w:pPr>
        <w:tabs>
          <w:tab w:val="num" w:pos="720"/>
        </w:tabs>
        <w:ind w:left="720" w:hanging="720"/>
      </w:pPr>
    </w:lvl>
  </w:abstractNum>
  <w:abstractNum w:abstractNumId="13">
    <w:nsid w:val="2C2E0FB1"/>
    <w:multiLevelType w:val="hybridMultilevel"/>
    <w:tmpl w:val="89644AAE"/>
    <w:lvl w:ilvl="0" w:tplc="D54A12FC">
      <w:start w:val="1"/>
      <w:numFmt w:val="decimal"/>
      <w:lvlText w:val="%1."/>
      <w:lvlJc w:val="left"/>
      <w:pPr>
        <w:ind w:left="1665" w:hanging="13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F959E3"/>
    <w:multiLevelType w:val="singleLevel"/>
    <w:tmpl w:val="BC42DCAA"/>
    <w:lvl w:ilvl="0">
      <w:start w:val="1"/>
      <w:numFmt w:val="decimal"/>
      <w:pStyle w:val="ListNumber2"/>
      <w:lvlText w:val="%1)"/>
      <w:lvlJc w:val="left"/>
      <w:pPr>
        <w:tabs>
          <w:tab w:val="num" w:pos="360"/>
        </w:tabs>
        <w:ind w:left="360" w:hanging="360"/>
      </w:pPr>
    </w:lvl>
  </w:abstractNum>
  <w:abstractNum w:abstractNumId="15">
    <w:nsid w:val="34F00701"/>
    <w:multiLevelType w:val="hybridMultilevel"/>
    <w:tmpl w:val="1A56A234"/>
    <w:lvl w:ilvl="0" w:tplc="85FA4D62">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B80B12"/>
    <w:multiLevelType w:val="multilevel"/>
    <w:tmpl w:val="E964633A"/>
    <w:styleLink w:val="Headings"/>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624"/>
        </w:tabs>
        <w:ind w:left="624" w:hanging="624"/>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077"/>
        </w:tabs>
        <w:ind w:left="1077" w:hanging="1077"/>
      </w:pPr>
      <w:rPr>
        <w:rFonts w:hint="default"/>
      </w:rPr>
    </w:lvl>
    <w:lvl w:ilvl="4">
      <w:start w:val="1"/>
      <w:numFmt w:val="decimal"/>
      <w:lvlText w:val="%1.%2.%3.%4.%5"/>
      <w:lvlJc w:val="left"/>
      <w:pPr>
        <w:tabs>
          <w:tab w:val="num" w:pos="1304"/>
        </w:tabs>
        <w:ind w:left="1304" w:hanging="1304"/>
      </w:pPr>
      <w:rPr>
        <w:rFonts w:hint="default"/>
      </w:rPr>
    </w:lvl>
    <w:lvl w:ilvl="5">
      <w:start w:val="1"/>
      <w:numFmt w:val="decimal"/>
      <w:lvlText w:val="%1.%2.%3.%4.%5.%6"/>
      <w:lvlJc w:val="left"/>
      <w:pPr>
        <w:tabs>
          <w:tab w:val="num" w:pos="1531"/>
        </w:tabs>
        <w:ind w:left="1531" w:hanging="1531"/>
      </w:pPr>
      <w:rPr>
        <w:rFonts w:hint="default"/>
      </w:rPr>
    </w:lvl>
    <w:lvl w:ilvl="6">
      <w:start w:val="1"/>
      <w:numFmt w:val="decimal"/>
      <w:lvlText w:val="%1.%2.%3.%4.%5.%6.%7"/>
      <w:lvlJc w:val="left"/>
      <w:pPr>
        <w:tabs>
          <w:tab w:val="num" w:pos="1758"/>
        </w:tabs>
        <w:ind w:left="1758" w:hanging="1758"/>
      </w:pPr>
      <w:rPr>
        <w:rFonts w:hint="default"/>
      </w:rPr>
    </w:lvl>
    <w:lvl w:ilvl="7">
      <w:start w:val="1"/>
      <w:numFmt w:val="decimal"/>
      <w:lvlText w:val="%1.%2.%3.%4.%5.%6.%7.%8"/>
      <w:lvlJc w:val="left"/>
      <w:pPr>
        <w:tabs>
          <w:tab w:val="num" w:pos="1985"/>
        </w:tabs>
        <w:ind w:left="1985" w:hanging="1985"/>
      </w:pPr>
      <w:rPr>
        <w:rFonts w:hint="default"/>
      </w:rPr>
    </w:lvl>
    <w:lvl w:ilvl="8">
      <w:start w:val="1"/>
      <w:numFmt w:val="decimal"/>
      <w:lvlText w:val="%1.%2.%3.%4.%5.%6.%7.%8.%9"/>
      <w:lvlJc w:val="left"/>
      <w:pPr>
        <w:tabs>
          <w:tab w:val="num" w:pos="2211"/>
        </w:tabs>
        <w:ind w:left="2211" w:hanging="2211"/>
      </w:pPr>
      <w:rPr>
        <w:rFonts w:hint="default"/>
      </w:rPr>
    </w:lvl>
  </w:abstractNum>
  <w:abstractNum w:abstractNumId="17">
    <w:nsid w:val="36215C27"/>
    <w:multiLevelType w:val="hybridMultilevel"/>
    <w:tmpl w:val="028E7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19">
    <w:nsid w:val="39541958"/>
    <w:multiLevelType w:val="hybridMultilevel"/>
    <w:tmpl w:val="FE34C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DD55FA"/>
    <w:multiLevelType w:val="hybridMultilevel"/>
    <w:tmpl w:val="2F8EDF2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DC42EF7"/>
    <w:multiLevelType w:val="multilevel"/>
    <w:tmpl w:val="87C65032"/>
    <w:lvl w:ilvl="0">
      <w:start w:val="1"/>
      <w:numFmt w:val="decimal"/>
      <w:pStyle w:val="ListNumberalt"/>
      <w:lvlText w:val="%1)"/>
      <w:lvlJc w:val="left"/>
      <w:pPr>
        <w:ind w:left="360" w:hanging="360"/>
      </w:pPr>
      <w:rPr>
        <w:rFonts w:hint="default"/>
      </w:rPr>
    </w:lvl>
    <w:lvl w:ilvl="1">
      <w:start w:val="1"/>
      <w:numFmt w:val="lowerLetter"/>
      <w:pStyle w:val="ListNumberalt2"/>
      <w:lvlText w:val="%2)"/>
      <w:lvlJc w:val="left"/>
      <w:pPr>
        <w:ind w:left="680" w:hanging="320"/>
      </w:pPr>
      <w:rPr>
        <w:rFonts w:hint="default"/>
      </w:rPr>
    </w:lvl>
    <w:lvl w:ilvl="2">
      <w:start w:val="1"/>
      <w:numFmt w:val="lowerRoman"/>
      <w:pStyle w:val="ListNumberal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4DD77A37"/>
    <w:multiLevelType w:val="hybridMultilevel"/>
    <w:tmpl w:val="BC189614"/>
    <w:lvl w:ilvl="0" w:tplc="85FA4D62">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201065"/>
    <w:multiLevelType w:val="hybridMultilevel"/>
    <w:tmpl w:val="5FC47818"/>
    <w:lvl w:ilvl="0" w:tplc="8E167C98">
      <w:start w:val="6"/>
      <w:numFmt w:val="bullet"/>
      <w:lvlText w:val="•"/>
      <w:lvlJc w:val="left"/>
      <w:pPr>
        <w:ind w:left="1440" w:hanging="108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C52760"/>
    <w:multiLevelType w:val="singleLevel"/>
    <w:tmpl w:val="2A30C6D0"/>
    <w:lvl w:ilvl="0">
      <w:start w:val="1"/>
      <w:numFmt w:val="decimal"/>
      <w:pStyle w:val="ListNumber5"/>
      <w:lvlText w:val="%1)"/>
      <w:lvlJc w:val="left"/>
      <w:pPr>
        <w:tabs>
          <w:tab w:val="num" w:pos="360"/>
        </w:tabs>
        <w:ind w:left="360" w:hanging="360"/>
      </w:pPr>
    </w:lvl>
  </w:abstractNum>
  <w:abstractNum w:abstractNumId="25">
    <w:nsid w:val="54435571"/>
    <w:multiLevelType w:val="hybridMultilevel"/>
    <w:tmpl w:val="04404C80"/>
    <w:lvl w:ilvl="0" w:tplc="25EC1A2A">
      <w:start w:val="1"/>
      <w:numFmt w:val="bullet"/>
      <w:pStyle w:val="List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nsid w:val="55EB5F92"/>
    <w:multiLevelType w:val="hybridMultilevel"/>
    <w:tmpl w:val="69F44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5FF61B3"/>
    <w:multiLevelType w:val="hybridMultilevel"/>
    <w:tmpl w:val="DC9CE18A"/>
    <w:lvl w:ilvl="0" w:tplc="0E22B366">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7D257D8"/>
    <w:multiLevelType w:val="hybridMultilevel"/>
    <w:tmpl w:val="D1E60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86D1AEE"/>
    <w:multiLevelType w:val="hybridMultilevel"/>
    <w:tmpl w:val="3B56CDB2"/>
    <w:lvl w:ilvl="0" w:tplc="7D20BB12">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C901DF"/>
    <w:multiLevelType w:val="singleLevel"/>
    <w:tmpl w:val="3B7454CE"/>
    <w:lvl w:ilvl="0">
      <w:start w:val="1"/>
      <w:numFmt w:val="bullet"/>
      <w:pStyle w:val="ListDash"/>
      <w:lvlText w:val="–"/>
      <w:lvlJc w:val="left"/>
      <w:pPr>
        <w:tabs>
          <w:tab w:val="num" w:pos="340"/>
        </w:tabs>
        <w:ind w:left="340" w:hanging="340"/>
      </w:pPr>
      <w:rPr>
        <w:rFonts w:ascii="Arial" w:hAnsi="Arial" w:hint="default"/>
      </w:rPr>
    </w:lvl>
  </w:abstractNum>
  <w:abstractNum w:abstractNumId="31">
    <w:nsid w:val="60266FC6"/>
    <w:multiLevelType w:val="multilevel"/>
    <w:tmpl w:val="7E54FD1E"/>
    <w:lvl w:ilvl="0">
      <w:start w:val="1"/>
      <w:numFmt w:val="upperLetter"/>
      <w:pStyle w:val="ANNEXtitle"/>
      <w:suff w:val="space"/>
      <w:lvlText w:val="Annex %1"/>
      <w:lvlJc w:val="left"/>
      <w:pPr>
        <w:ind w:left="0" w:firstLine="0"/>
      </w:pPr>
    </w:lvl>
    <w:lvl w:ilvl="1">
      <w:start w:val="1"/>
      <w:numFmt w:val="decimal"/>
      <w:pStyle w:val="ANNEX-heading1"/>
      <w:lvlText w:val="%1.%2"/>
      <w:lvlJc w:val="left"/>
      <w:pPr>
        <w:tabs>
          <w:tab w:val="num" w:pos="680"/>
        </w:tabs>
        <w:ind w:left="680" w:hanging="680"/>
      </w:pPr>
    </w:lvl>
    <w:lvl w:ilvl="2">
      <w:start w:val="1"/>
      <w:numFmt w:val="decimal"/>
      <w:pStyle w:val="ANNEX-heading2"/>
      <w:lvlText w:val="%1.%2.%3"/>
      <w:lvlJc w:val="left"/>
      <w:pPr>
        <w:tabs>
          <w:tab w:val="num" w:pos="907"/>
        </w:tabs>
        <w:ind w:left="907" w:hanging="907"/>
      </w:pPr>
    </w:lvl>
    <w:lvl w:ilvl="3">
      <w:start w:val="1"/>
      <w:numFmt w:val="decimal"/>
      <w:pStyle w:val="ANNEX-heading3"/>
      <w:lvlText w:val="%1.%2.%3.%4"/>
      <w:lvlJc w:val="left"/>
      <w:pPr>
        <w:tabs>
          <w:tab w:val="num" w:pos="1134"/>
        </w:tabs>
        <w:ind w:left="1134" w:hanging="1134"/>
      </w:pPr>
    </w:lvl>
    <w:lvl w:ilvl="4">
      <w:start w:val="1"/>
      <w:numFmt w:val="decimal"/>
      <w:pStyle w:val="ANNEX-heading4"/>
      <w:lvlText w:val="%1.%2.%3.%4.%5"/>
      <w:lvlJc w:val="left"/>
      <w:pPr>
        <w:tabs>
          <w:tab w:val="num" w:pos="1361"/>
        </w:tabs>
        <w:ind w:left="1361" w:hanging="1361"/>
      </w:pPr>
    </w:lvl>
    <w:lvl w:ilvl="5">
      <w:start w:val="1"/>
      <w:numFmt w:val="decimal"/>
      <w:pStyle w:val="ANNEX-heading5"/>
      <w:lvlText w:val="%1.%2.%3.%4.%5.%6"/>
      <w:lvlJc w:val="left"/>
      <w:pPr>
        <w:tabs>
          <w:tab w:val="num" w:pos="1588"/>
        </w:tabs>
        <w:ind w:left="1588" w:hanging="1588"/>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32">
    <w:nsid w:val="60864959"/>
    <w:multiLevelType w:val="hybridMultilevel"/>
    <w:tmpl w:val="4F40B71E"/>
    <w:lvl w:ilvl="0" w:tplc="85FA4D62">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11A7AFE"/>
    <w:multiLevelType w:val="hybridMultilevel"/>
    <w:tmpl w:val="4F40B71E"/>
    <w:lvl w:ilvl="0" w:tplc="85FA4D62">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4F009DC"/>
    <w:multiLevelType w:val="singleLevel"/>
    <w:tmpl w:val="04090015"/>
    <w:lvl w:ilvl="0">
      <w:start w:val="1"/>
      <w:numFmt w:val="upperLetter"/>
      <w:lvlText w:val="%1."/>
      <w:lvlJc w:val="left"/>
      <w:pPr>
        <w:ind w:left="360" w:hanging="360"/>
      </w:pPr>
      <w:rPr>
        <w:rFonts w:hint="default"/>
      </w:rPr>
    </w:lvl>
  </w:abstractNum>
  <w:abstractNum w:abstractNumId="35">
    <w:nsid w:val="6C7B04E7"/>
    <w:multiLevelType w:val="hybridMultilevel"/>
    <w:tmpl w:val="40C412CC"/>
    <w:lvl w:ilvl="0" w:tplc="D54A12FC">
      <w:start w:val="1"/>
      <w:numFmt w:val="decimal"/>
      <w:lvlText w:val="%1."/>
      <w:lvlJc w:val="left"/>
      <w:pPr>
        <w:ind w:left="1665" w:hanging="13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452520B"/>
    <w:multiLevelType w:val="hybridMultilevel"/>
    <w:tmpl w:val="4AB0A086"/>
    <w:lvl w:ilvl="0" w:tplc="D54A12FC">
      <w:start w:val="1"/>
      <w:numFmt w:val="decimal"/>
      <w:lvlText w:val="%1."/>
      <w:lvlJc w:val="left"/>
      <w:pPr>
        <w:ind w:left="1665" w:hanging="13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B00A8C"/>
    <w:multiLevelType w:val="hybridMultilevel"/>
    <w:tmpl w:val="A50ADD74"/>
    <w:lvl w:ilvl="0" w:tplc="79C03760">
      <w:start w:val="1"/>
      <w:numFmt w:val="bullet"/>
      <w:pStyle w:val="ListDash4"/>
      <w:lvlText w:val="–"/>
      <w:lvlJc w:val="left"/>
      <w:pPr>
        <w:tabs>
          <w:tab w:val="num" w:pos="1361"/>
        </w:tabs>
        <w:ind w:left="1361" w:hanging="340"/>
      </w:pPr>
      <w:rPr>
        <w:rFonts w:ascii="Arial" w:hAnsi="Arial" w:hint="default"/>
      </w:rPr>
    </w:lvl>
    <w:lvl w:ilvl="1" w:tplc="08090003" w:tentative="1">
      <w:start w:val="1"/>
      <w:numFmt w:val="bullet"/>
      <w:lvlText w:val="o"/>
      <w:lvlJc w:val="left"/>
      <w:pPr>
        <w:tabs>
          <w:tab w:val="num" w:pos="2461"/>
        </w:tabs>
        <w:ind w:left="2461" w:hanging="360"/>
      </w:pPr>
      <w:rPr>
        <w:rFonts w:ascii="Courier New" w:hAnsi="Courier New" w:cs="Courier New" w:hint="default"/>
      </w:rPr>
    </w:lvl>
    <w:lvl w:ilvl="2" w:tplc="08090005" w:tentative="1">
      <w:start w:val="1"/>
      <w:numFmt w:val="bullet"/>
      <w:lvlText w:val=""/>
      <w:lvlJc w:val="left"/>
      <w:pPr>
        <w:tabs>
          <w:tab w:val="num" w:pos="3181"/>
        </w:tabs>
        <w:ind w:left="3181" w:hanging="360"/>
      </w:pPr>
      <w:rPr>
        <w:rFonts w:ascii="Wingdings" w:hAnsi="Wingdings" w:hint="default"/>
      </w:rPr>
    </w:lvl>
    <w:lvl w:ilvl="3" w:tplc="08090001" w:tentative="1">
      <w:start w:val="1"/>
      <w:numFmt w:val="bullet"/>
      <w:lvlText w:val=""/>
      <w:lvlJc w:val="left"/>
      <w:pPr>
        <w:tabs>
          <w:tab w:val="num" w:pos="3901"/>
        </w:tabs>
        <w:ind w:left="3901" w:hanging="360"/>
      </w:pPr>
      <w:rPr>
        <w:rFonts w:ascii="Symbol" w:hAnsi="Symbol" w:hint="default"/>
      </w:rPr>
    </w:lvl>
    <w:lvl w:ilvl="4" w:tplc="08090003" w:tentative="1">
      <w:start w:val="1"/>
      <w:numFmt w:val="bullet"/>
      <w:lvlText w:val="o"/>
      <w:lvlJc w:val="left"/>
      <w:pPr>
        <w:tabs>
          <w:tab w:val="num" w:pos="4621"/>
        </w:tabs>
        <w:ind w:left="4621" w:hanging="360"/>
      </w:pPr>
      <w:rPr>
        <w:rFonts w:ascii="Courier New" w:hAnsi="Courier New" w:cs="Courier New" w:hint="default"/>
      </w:rPr>
    </w:lvl>
    <w:lvl w:ilvl="5" w:tplc="08090005" w:tentative="1">
      <w:start w:val="1"/>
      <w:numFmt w:val="bullet"/>
      <w:lvlText w:val=""/>
      <w:lvlJc w:val="left"/>
      <w:pPr>
        <w:tabs>
          <w:tab w:val="num" w:pos="5341"/>
        </w:tabs>
        <w:ind w:left="5341" w:hanging="360"/>
      </w:pPr>
      <w:rPr>
        <w:rFonts w:ascii="Wingdings" w:hAnsi="Wingdings" w:hint="default"/>
      </w:rPr>
    </w:lvl>
    <w:lvl w:ilvl="6" w:tplc="08090001" w:tentative="1">
      <w:start w:val="1"/>
      <w:numFmt w:val="bullet"/>
      <w:lvlText w:val=""/>
      <w:lvlJc w:val="left"/>
      <w:pPr>
        <w:tabs>
          <w:tab w:val="num" w:pos="6061"/>
        </w:tabs>
        <w:ind w:left="6061" w:hanging="360"/>
      </w:pPr>
      <w:rPr>
        <w:rFonts w:ascii="Symbol" w:hAnsi="Symbol" w:hint="default"/>
      </w:rPr>
    </w:lvl>
    <w:lvl w:ilvl="7" w:tplc="08090003" w:tentative="1">
      <w:start w:val="1"/>
      <w:numFmt w:val="bullet"/>
      <w:lvlText w:val="o"/>
      <w:lvlJc w:val="left"/>
      <w:pPr>
        <w:tabs>
          <w:tab w:val="num" w:pos="6781"/>
        </w:tabs>
        <w:ind w:left="6781" w:hanging="360"/>
      </w:pPr>
      <w:rPr>
        <w:rFonts w:ascii="Courier New" w:hAnsi="Courier New" w:cs="Courier New" w:hint="default"/>
      </w:rPr>
    </w:lvl>
    <w:lvl w:ilvl="8" w:tplc="08090005" w:tentative="1">
      <w:start w:val="1"/>
      <w:numFmt w:val="bullet"/>
      <w:lvlText w:val=""/>
      <w:lvlJc w:val="left"/>
      <w:pPr>
        <w:tabs>
          <w:tab w:val="num" w:pos="7501"/>
        </w:tabs>
        <w:ind w:left="7501" w:hanging="360"/>
      </w:pPr>
      <w:rPr>
        <w:rFonts w:ascii="Wingdings" w:hAnsi="Wingdings" w:hint="default"/>
      </w:rPr>
    </w:lvl>
  </w:abstractNum>
  <w:abstractNum w:abstractNumId="38">
    <w:nsid w:val="7782121A"/>
    <w:multiLevelType w:val="hybridMultilevel"/>
    <w:tmpl w:val="5792E00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9">
    <w:nsid w:val="77BD5A37"/>
    <w:multiLevelType w:val="hybridMultilevel"/>
    <w:tmpl w:val="7166C14C"/>
    <w:lvl w:ilvl="0" w:tplc="8E167C98">
      <w:start w:val="6"/>
      <w:numFmt w:val="bullet"/>
      <w:lvlText w:val="•"/>
      <w:lvlJc w:val="left"/>
      <w:pPr>
        <w:ind w:left="1440" w:hanging="108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9422A6E"/>
    <w:multiLevelType w:val="hybridMultilevel"/>
    <w:tmpl w:val="B60A41F4"/>
    <w:lvl w:ilvl="0" w:tplc="D54A12FC">
      <w:start w:val="1"/>
      <w:numFmt w:val="decimal"/>
      <w:lvlText w:val="%1."/>
      <w:lvlJc w:val="left"/>
      <w:pPr>
        <w:ind w:left="1665" w:hanging="13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94758EF"/>
    <w:multiLevelType w:val="hybridMultilevel"/>
    <w:tmpl w:val="349A64CA"/>
    <w:lvl w:ilvl="0" w:tplc="20802C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D2B22D9"/>
    <w:multiLevelType w:val="hybridMultilevel"/>
    <w:tmpl w:val="1A626008"/>
    <w:lvl w:ilvl="0" w:tplc="20802C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4"/>
  </w:num>
  <w:num w:numId="3">
    <w:abstractNumId w:val="31"/>
  </w:num>
  <w:num w:numId="4">
    <w:abstractNumId w:val="18"/>
  </w:num>
  <w:num w:numId="5">
    <w:abstractNumId w:val="30"/>
  </w:num>
  <w:num w:numId="6">
    <w:abstractNumId w:val="14"/>
  </w:num>
  <w:num w:numId="7">
    <w:abstractNumId w:val="12"/>
  </w:num>
  <w:num w:numId="8">
    <w:abstractNumId w:val="2"/>
  </w:num>
  <w:num w:numId="9">
    <w:abstractNumId w:val="24"/>
  </w:num>
  <w:num w:numId="10">
    <w:abstractNumId w:val="3"/>
  </w:num>
  <w:num w:numId="11">
    <w:abstractNumId w:val="25"/>
  </w:num>
  <w:num w:numId="12">
    <w:abstractNumId w:val="9"/>
  </w:num>
  <w:num w:numId="13">
    <w:abstractNumId w:val="37"/>
  </w:num>
  <w:num w:numId="14">
    <w:abstractNumId w:val="7"/>
  </w:num>
  <w:num w:numId="15">
    <w:abstractNumId w:val="16"/>
  </w:num>
  <w:num w:numId="16">
    <w:abstractNumId w:val="21"/>
  </w:num>
  <w:num w:numId="17">
    <w:abstractNumId w:val="38"/>
  </w:num>
  <w:num w:numId="18">
    <w:abstractNumId w:val="10"/>
  </w:num>
  <w:num w:numId="19">
    <w:abstractNumId w:val="26"/>
  </w:num>
  <w:num w:numId="20">
    <w:abstractNumId w:val="27"/>
  </w:num>
  <w:num w:numId="21">
    <w:abstractNumId w:val="8"/>
  </w:num>
  <w:num w:numId="22">
    <w:abstractNumId w:val="40"/>
  </w:num>
  <w:num w:numId="23">
    <w:abstractNumId w:val="4"/>
  </w:num>
  <w:num w:numId="24">
    <w:abstractNumId w:val="13"/>
  </w:num>
  <w:num w:numId="25">
    <w:abstractNumId w:val="36"/>
  </w:num>
  <w:num w:numId="26">
    <w:abstractNumId w:val="35"/>
  </w:num>
  <w:num w:numId="27">
    <w:abstractNumId w:val="11"/>
  </w:num>
  <w:num w:numId="28">
    <w:abstractNumId w:val="5"/>
  </w:num>
  <w:num w:numId="29">
    <w:abstractNumId w:val="29"/>
  </w:num>
  <w:num w:numId="30">
    <w:abstractNumId w:val="17"/>
  </w:num>
  <w:num w:numId="31">
    <w:abstractNumId w:val="15"/>
  </w:num>
  <w:num w:numId="32">
    <w:abstractNumId w:val="19"/>
  </w:num>
  <w:num w:numId="33">
    <w:abstractNumId w:val="39"/>
  </w:num>
  <w:num w:numId="34">
    <w:abstractNumId w:val="23"/>
  </w:num>
  <w:num w:numId="35">
    <w:abstractNumId w:val="22"/>
  </w:num>
  <w:num w:numId="36">
    <w:abstractNumId w:val="28"/>
  </w:num>
  <w:num w:numId="37">
    <w:abstractNumId w:val="41"/>
  </w:num>
  <w:num w:numId="38">
    <w:abstractNumId w:val="42"/>
  </w:num>
  <w:num w:numId="39">
    <w:abstractNumId w:val="33"/>
  </w:num>
  <w:num w:numId="40">
    <w:abstractNumId w:val="32"/>
  </w:num>
  <w:num w:numId="41">
    <w:abstractNumId w:val="0"/>
  </w:num>
  <w:num w:numId="42">
    <w:abstractNumId w:val="20"/>
  </w:num>
  <w:num w:numId="43">
    <w:abstractNumId w:val="6"/>
  </w:num>
  <w:numIdMacAtCleanup w:val="17"/>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rdini, Richard A">
    <w15:presenceInfo w15:providerId="AD" w15:userId="S-1-5-21-725345543-602162358-527237240-1992276"/>
  </w15:person>
  <w15:person w15:author="Michael Koster">
    <w15:presenceInfo w15:providerId="None" w15:userId="Michael Kost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1296"/>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72D"/>
    <w:rsid w:val="00000CA5"/>
    <w:rsid w:val="00001DE2"/>
    <w:rsid w:val="0000237D"/>
    <w:rsid w:val="00010963"/>
    <w:rsid w:val="000122D0"/>
    <w:rsid w:val="000167BD"/>
    <w:rsid w:val="000202FB"/>
    <w:rsid w:val="00027F9E"/>
    <w:rsid w:val="00032AB7"/>
    <w:rsid w:val="00040ACA"/>
    <w:rsid w:val="00053141"/>
    <w:rsid w:val="000549E6"/>
    <w:rsid w:val="00062071"/>
    <w:rsid w:val="0006351F"/>
    <w:rsid w:val="00064823"/>
    <w:rsid w:val="00065D3B"/>
    <w:rsid w:val="00072338"/>
    <w:rsid w:val="00072496"/>
    <w:rsid w:val="000736A6"/>
    <w:rsid w:val="0007517A"/>
    <w:rsid w:val="00075ED5"/>
    <w:rsid w:val="00082A10"/>
    <w:rsid w:val="00085F67"/>
    <w:rsid w:val="00086E4D"/>
    <w:rsid w:val="00093F5A"/>
    <w:rsid w:val="000A5BC2"/>
    <w:rsid w:val="000A62AA"/>
    <w:rsid w:val="000B3C1D"/>
    <w:rsid w:val="000B3D16"/>
    <w:rsid w:val="000B51E9"/>
    <w:rsid w:val="000C308E"/>
    <w:rsid w:val="000C7C26"/>
    <w:rsid w:val="000D2936"/>
    <w:rsid w:val="000D3E0D"/>
    <w:rsid w:val="000D4489"/>
    <w:rsid w:val="000D5828"/>
    <w:rsid w:val="000D5D07"/>
    <w:rsid w:val="000E0167"/>
    <w:rsid w:val="000E6F26"/>
    <w:rsid w:val="000F00C1"/>
    <w:rsid w:val="000F061C"/>
    <w:rsid w:val="000F17EE"/>
    <w:rsid w:val="000F520C"/>
    <w:rsid w:val="0010146C"/>
    <w:rsid w:val="00101890"/>
    <w:rsid w:val="001019F2"/>
    <w:rsid w:val="0010582E"/>
    <w:rsid w:val="00113D79"/>
    <w:rsid w:val="00157493"/>
    <w:rsid w:val="00163824"/>
    <w:rsid w:val="00172F35"/>
    <w:rsid w:val="00174728"/>
    <w:rsid w:val="00180ABB"/>
    <w:rsid w:val="00183340"/>
    <w:rsid w:val="001945BA"/>
    <w:rsid w:val="001A282E"/>
    <w:rsid w:val="001A372D"/>
    <w:rsid w:val="001A6178"/>
    <w:rsid w:val="001B19F5"/>
    <w:rsid w:val="001C076B"/>
    <w:rsid w:val="001C108D"/>
    <w:rsid w:val="001D344C"/>
    <w:rsid w:val="001E1687"/>
    <w:rsid w:val="001E2838"/>
    <w:rsid w:val="001F5E3E"/>
    <w:rsid w:val="001F5E92"/>
    <w:rsid w:val="001F6229"/>
    <w:rsid w:val="001F7D53"/>
    <w:rsid w:val="00204CDA"/>
    <w:rsid w:val="00206009"/>
    <w:rsid w:val="00210957"/>
    <w:rsid w:val="00214D15"/>
    <w:rsid w:val="002218C2"/>
    <w:rsid w:val="00223CBE"/>
    <w:rsid w:val="0022756E"/>
    <w:rsid w:val="002276FE"/>
    <w:rsid w:val="00227B8C"/>
    <w:rsid w:val="002330E4"/>
    <w:rsid w:val="00241DFE"/>
    <w:rsid w:val="002449D4"/>
    <w:rsid w:val="00244A66"/>
    <w:rsid w:val="0024590B"/>
    <w:rsid w:val="00246913"/>
    <w:rsid w:val="00253A82"/>
    <w:rsid w:val="0025660A"/>
    <w:rsid w:val="00256F8B"/>
    <w:rsid w:val="00274A8F"/>
    <w:rsid w:val="00282F9A"/>
    <w:rsid w:val="002906CA"/>
    <w:rsid w:val="002A2E08"/>
    <w:rsid w:val="002A7520"/>
    <w:rsid w:val="002A7734"/>
    <w:rsid w:val="002A7F34"/>
    <w:rsid w:val="002B541E"/>
    <w:rsid w:val="002B738D"/>
    <w:rsid w:val="002C6FB8"/>
    <w:rsid w:val="002C73E6"/>
    <w:rsid w:val="002D4B0A"/>
    <w:rsid w:val="002E2C82"/>
    <w:rsid w:val="002E3816"/>
    <w:rsid w:val="002E3AA5"/>
    <w:rsid w:val="002F2B04"/>
    <w:rsid w:val="002F6AA1"/>
    <w:rsid w:val="002F7883"/>
    <w:rsid w:val="00305926"/>
    <w:rsid w:val="00305B6A"/>
    <w:rsid w:val="00307C19"/>
    <w:rsid w:val="00315E50"/>
    <w:rsid w:val="00323635"/>
    <w:rsid w:val="003247FA"/>
    <w:rsid w:val="00331F5A"/>
    <w:rsid w:val="00334BE0"/>
    <w:rsid w:val="00360312"/>
    <w:rsid w:val="003821D0"/>
    <w:rsid w:val="00382F51"/>
    <w:rsid w:val="00384937"/>
    <w:rsid w:val="0038651E"/>
    <w:rsid w:val="00386905"/>
    <w:rsid w:val="00390B4B"/>
    <w:rsid w:val="00394089"/>
    <w:rsid w:val="00395064"/>
    <w:rsid w:val="0039757E"/>
    <w:rsid w:val="003A09FA"/>
    <w:rsid w:val="003A1948"/>
    <w:rsid w:val="003A21A1"/>
    <w:rsid w:val="003A7A56"/>
    <w:rsid w:val="003B3C26"/>
    <w:rsid w:val="003B50E1"/>
    <w:rsid w:val="003C0EE5"/>
    <w:rsid w:val="003C2796"/>
    <w:rsid w:val="003C4259"/>
    <w:rsid w:val="003C4B7A"/>
    <w:rsid w:val="003C4FE6"/>
    <w:rsid w:val="003C5985"/>
    <w:rsid w:val="003D364D"/>
    <w:rsid w:val="003D5F4C"/>
    <w:rsid w:val="003E2E6F"/>
    <w:rsid w:val="003E70C4"/>
    <w:rsid w:val="0040536C"/>
    <w:rsid w:val="004117CF"/>
    <w:rsid w:val="0041679E"/>
    <w:rsid w:val="004169FF"/>
    <w:rsid w:val="00422F33"/>
    <w:rsid w:val="0042413D"/>
    <w:rsid w:val="00427D43"/>
    <w:rsid w:val="00427F0C"/>
    <w:rsid w:val="00430133"/>
    <w:rsid w:val="0043359F"/>
    <w:rsid w:val="00441B56"/>
    <w:rsid w:val="00445E03"/>
    <w:rsid w:val="00450CC5"/>
    <w:rsid w:val="0046400F"/>
    <w:rsid w:val="004705E6"/>
    <w:rsid w:val="00482FD5"/>
    <w:rsid w:val="00484B4E"/>
    <w:rsid w:val="004906DA"/>
    <w:rsid w:val="00492B31"/>
    <w:rsid w:val="00494797"/>
    <w:rsid w:val="00496577"/>
    <w:rsid w:val="004A2F02"/>
    <w:rsid w:val="004A400D"/>
    <w:rsid w:val="004A4B2C"/>
    <w:rsid w:val="004B22D9"/>
    <w:rsid w:val="004B2C37"/>
    <w:rsid w:val="004B46AE"/>
    <w:rsid w:val="004B5FE5"/>
    <w:rsid w:val="004B6E4B"/>
    <w:rsid w:val="004C1C78"/>
    <w:rsid w:val="004C20B8"/>
    <w:rsid w:val="004C2803"/>
    <w:rsid w:val="004C5635"/>
    <w:rsid w:val="004C6368"/>
    <w:rsid w:val="004C7666"/>
    <w:rsid w:val="004D2BE3"/>
    <w:rsid w:val="004D4148"/>
    <w:rsid w:val="004D45F5"/>
    <w:rsid w:val="004D52A8"/>
    <w:rsid w:val="004E082E"/>
    <w:rsid w:val="004E149C"/>
    <w:rsid w:val="0050425A"/>
    <w:rsid w:val="005066F6"/>
    <w:rsid w:val="00517A30"/>
    <w:rsid w:val="005318CC"/>
    <w:rsid w:val="005328C0"/>
    <w:rsid w:val="005348BF"/>
    <w:rsid w:val="00534B85"/>
    <w:rsid w:val="00536B37"/>
    <w:rsid w:val="005413D8"/>
    <w:rsid w:val="0055105B"/>
    <w:rsid w:val="0055327C"/>
    <w:rsid w:val="00564804"/>
    <w:rsid w:val="005708A9"/>
    <w:rsid w:val="0057483E"/>
    <w:rsid w:val="00576537"/>
    <w:rsid w:val="005769BD"/>
    <w:rsid w:val="00580061"/>
    <w:rsid w:val="00581FC4"/>
    <w:rsid w:val="00583919"/>
    <w:rsid w:val="005923E9"/>
    <w:rsid w:val="00592EA6"/>
    <w:rsid w:val="00594E18"/>
    <w:rsid w:val="00596BE3"/>
    <w:rsid w:val="005A0116"/>
    <w:rsid w:val="005A264E"/>
    <w:rsid w:val="005A55F3"/>
    <w:rsid w:val="005B52A8"/>
    <w:rsid w:val="005B543B"/>
    <w:rsid w:val="005B5957"/>
    <w:rsid w:val="005B79D0"/>
    <w:rsid w:val="005E16E4"/>
    <w:rsid w:val="005E6D22"/>
    <w:rsid w:val="005F04A0"/>
    <w:rsid w:val="005F07B9"/>
    <w:rsid w:val="00600B35"/>
    <w:rsid w:val="00603EBF"/>
    <w:rsid w:val="00606A14"/>
    <w:rsid w:val="00613671"/>
    <w:rsid w:val="00614A5B"/>
    <w:rsid w:val="00615421"/>
    <w:rsid w:val="00621CA7"/>
    <w:rsid w:val="00622D22"/>
    <w:rsid w:val="0062775E"/>
    <w:rsid w:val="006351F9"/>
    <w:rsid w:val="00635A38"/>
    <w:rsid w:val="00643D5C"/>
    <w:rsid w:val="00652626"/>
    <w:rsid w:val="00662270"/>
    <w:rsid w:val="0067404F"/>
    <w:rsid w:val="0068049A"/>
    <w:rsid w:val="00680AFD"/>
    <w:rsid w:val="00684325"/>
    <w:rsid w:val="00691F54"/>
    <w:rsid w:val="006935E7"/>
    <w:rsid w:val="00697282"/>
    <w:rsid w:val="00697B87"/>
    <w:rsid w:val="006A5DC0"/>
    <w:rsid w:val="006B57B2"/>
    <w:rsid w:val="006C6437"/>
    <w:rsid w:val="006C757A"/>
    <w:rsid w:val="006D4974"/>
    <w:rsid w:val="006D4C72"/>
    <w:rsid w:val="006D5922"/>
    <w:rsid w:val="006D5CFC"/>
    <w:rsid w:val="006E1AE5"/>
    <w:rsid w:val="006E36EE"/>
    <w:rsid w:val="006E4021"/>
    <w:rsid w:val="006F08F5"/>
    <w:rsid w:val="006F25F2"/>
    <w:rsid w:val="006F5569"/>
    <w:rsid w:val="006F63EB"/>
    <w:rsid w:val="007116E1"/>
    <w:rsid w:val="00715647"/>
    <w:rsid w:val="007156BE"/>
    <w:rsid w:val="00721611"/>
    <w:rsid w:val="00723713"/>
    <w:rsid w:val="00725609"/>
    <w:rsid w:val="00730DDC"/>
    <w:rsid w:val="007328E1"/>
    <w:rsid w:val="00746A9C"/>
    <w:rsid w:val="00750E5A"/>
    <w:rsid w:val="0075111A"/>
    <w:rsid w:val="00751B8D"/>
    <w:rsid w:val="00752CBE"/>
    <w:rsid w:val="00755E5F"/>
    <w:rsid w:val="00756995"/>
    <w:rsid w:val="00757CB0"/>
    <w:rsid w:val="00766705"/>
    <w:rsid w:val="007716CB"/>
    <w:rsid w:val="007865AB"/>
    <w:rsid w:val="00791898"/>
    <w:rsid w:val="00797793"/>
    <w:rsid w:val="007A5ADC"/>
    <w:rsid w:val="007B1209"/>
    <w:rsid w:val="007B2EFE"/>
    <w:rsid w:val="007B6639"/>
    <w:rsid w:val="007C3D2A"/>
    <w:rsid w:val="007C6352"/>
    <w:rsid w:val="007C79BC"/>
    <w:rsid w:val="007D2FF2"/>
    <w:rsid w:val="007D51D6"/>
    <w:rsid w:val="007D5E75"/>
    <w:rsid w:val="007D66AC"/>
    <w:rsid w:val="007E0D7C"/>
    <w:rsid w:val="007E1F98"/>
    <w:rsid w:val="007E498F"/>
    <w:rsid w:val="007F537D"/>
    <w:rsid w:val="007F7F4B"/>
    <w:rsid w:val="0080016C"/>
    <w:rsid w:val="008006C9"/>
    <w:rsid w:val="00801E43"/>
    <w:rsid w:val="00803CA4"/>
    <w:rsid w:val="008134E0"/>
    <w:rsid w:val="00814ABB"/>
    <w:rsid w:val="008220DC"/>
    <w:rsid w:val="008247D5"/>
    <w:rsid w:val="008308B1"/>
    <w:rsid w:val="00830CD2"/>
    <w:rsid w:val="00834D57"/>
    <w:rsid w:val="008367D2"/>
    <w:rsid w:val="00841DEE"/>
    <w:rsid w:val="008533F3"/>
    <w:rsid w:val="0085385B"/>
    <w:rsid w:val="0085585D"/>
    <w:rsid w:val="0085669E"/>
    <w:rsid w:val="008739F2"/>
    <w:rsid w:val="0087572C"/>
    <w:rsid w:val="00883941"/>
    <w:rsid w:val="008915B3"/>
    <w:rsid w:val="008949FD"/>
    <w:rsid w:val="0089569D"/>
    <w:rsid w:val="008A1D48"/>
    <w:rsid w:val="008A5049"/>
    <w:rsid w:val="008A75E6"/>
    <w:rsid w:val="008B2A74"/>
    <w:rsid w:val="008B43DB"/>
    <w:rsid w:val="008C1367"/>
    <w:rsid w:val="008C78E9"/>
    <w:rsid w:val="008D3B9D"/>
    <w:rsid w:val="008E163D"/>
    <w:rsid w:val="008E5589"/>
    <w:rsid w:val="008F0BB7"/>
    <w:rsid w:val="008F2ECC"/>
    <w:rsid w:val="008F30EB"/>
    <w:rsid w:val="009047AD"/>
    <w:rsid w:val="00905DD7"/>
    <w:rsid w:val="0091123B"/>
    <w:rsid w:val="00927B4B"/>
    <w:rsid w:val="0093530D"/>
    <w:rsid w:val="00944144"/>
    <w:rsid w:val="0095582C"/>
    <w:rsid w:val="00956690"/>
    <w:rsid w:val="00956E9D"/>
    <w:rsid w:val="00962C8C"/>
    <w:rsid w:val="00963F20"/>
    <w:rsid w:val="00964654"/>
    <w:rsid w:val="00964E3F"/>
    <w:rsid w:val="00966CF8"/>
    <w:rsid w:val="0097339B"/>
    <w:rsid w:val="009919B9"/>
    <w:rsid w:val="00992B9F"/>
    <w:rsid w:val="009956D4"/>
    <w:rsid w:val="009959C7"/>
    <w:rsid w:val="009975D0"/>
    <w:rsid w:val="009A5D4C"/>
    <w:rsid w:val="009A610E"/>
    <w:rsid w:val="009B2895"/>
    <w:rsid w:val="009B5EBE"/>
    <w:rsid w:val="009B7B52"/>
    <w:rsid w:val="009C0DCA"/>
    <w:rsid w:val="009C22CD"/>
    <w:rsid w:val="009C295D"/>
    <w:rsid w:val="009C50AC"/>
    <w:rsid w:val="009D7412"/>
    <w:rsid w:val="009E558E"/>
    <w:rsid w:val="009E57AD"/>
    <w:rsid w:val="009F2190"/>
    <w:rsid w:val="009F7746"/>
    <w:rsid w:val="00A02EA9"/>
    <w:rsid w:val="00A1407C"/>
    <w:rsid w:val="00A15CE4"/>
    <w:rsid w:val="00A257A9"/>
    <w:rsid w:val="00A27006"/>
    <w:rsid w:val="00A31C94"/>
    <w:rsid w:val="00A33A08"/>
    <w:rsid w:val="00A36211"/>
    <w:rsid w:val="00A378BB"/>
    <w:rsid w:val="00A40479"/>
    <w:rsid w:val="00A440D1"/>
    <w:rsid w:val="00A504FF"/>
    <w:rsid w:val="00A550E2"/>
    <w:rsid w:val="00A56CA3"/>
    <w:rsid w:val="00A62BC6"/>
    <w:rsid w:val="00A713EA"/>
    <w:rsid w:val="00A73DBA"/>
    <w:rsid w:val="00A8101F"/>
    <w:rsid w:val="00A81793"/>
    <w:rsid w:val="00A84B7B"/>
    <w:rsid w:val="00A84F16"/>
    <w:rsid w:val="00A8529D"/>
    <w:rsid w:val="00A908A4"/>
    <w:rsid w:val="00A90D95"/>
    <w:rsid w:val="00A93E4E"/>
    <w:rsid w:val="00AA0CCA"/>
    <w:rsid w:val="00AA24E0"/>
    <w:rsid w:val="00AA2771"/>
    <w:rsid w:val="00AA3719"/>
    <w:rsid w:val="00AA635D"/>
    <w:rsid w:val="00AB1E63"/>
    <w:rsid w:val="00AB66D4"/>
    <w:rsid w:val="00AB7128"/>
    <w:rsid w:val="00AC183B"/>
    <w:rsid w:val="00AC22B5"/>
    <w:rsid w:val="00AC3B0E"/>
    <w:rsid w:val="00AC492E"/>
    <w:rsid w:val="00AC51CC"/>
    <w:rsid w:val="00AC6F7D"/>
    <w:rsid w:val="00AC7AC6"/>
    <w:rsid w:val="00AD0DF4"/>
    <w:rsid w:val="00AD3384"/>
    <w:rsid w:val="00AD6BC8"/>
    <w:rsid w:val="00AE1CC5"/>
    <w:rsid w:val="00AE3B37"/>
    <w:rsid w:val="00AE50AD"/>
    <w:rsid w:val="00AF0FF3"/>
    <w:rsid w:val="00AF3AB8"/>
    <w:rsid w:val="00AF428A"/>
    <w:rsid w:val="00AF4479"/>
    <w:rsid w:val="00B00CC8"/>
    <w:rsid w:val="00B06B19"/>
    <w:rsid w:val="00B07AAD"/>
    <w:rsid w:val="00B14E0A"/>
    <w:rsid w:val="00B212AD"/>
    <w:rsid w:val="00B22DAB"/>
    <w:rsid w:val="00B247D5"/>
    <w:rsid w:val="00B265C4"/>
    <w:rsid w:val="00B35192"/>
    <w:rsid w:val="00B35B3C"/>
    <w:rsid w:val="00B40BDB"/>
    <w:rsid w:val="00B41EDD"/>
    <w:rsid w:val="00B44B6A"/>
    <w:rsid w:val="00B4519A"/>
    <w:rsid w:val="00B51578"/>
    <w:rsid w:val="00B62221"/>
    <w:rsid w:val="00B632F8"/>
    <w:rsid w:val="00B65403"/>
    <w:rsid w:val="00B7055B"/>
    <w:rsid w:val="00B724CF"/>
    <w:rsid w:val="00B72CFE"/>
    <w:rsid w:val="00B77232"/>
    <w:rsid w:val="00B80813"/>
    <w:rsid w:val="00B960F3"/>
    <w:rsid w:val="00BA2FA5"/>
    <w:rsid w:val="00BA3CA3"/>
    <w:rsid w:val="00BA5BA6"/>
    <w:rsid w:val="00BA7380"/>
    <w:rsid w:val="00BB0398"/>
    <w:rsid w:val="00BB163B"/>
    <w:rsid w:val="00BB2B2A"/>
    <w:rsid w:val="00BB369E"/>
    <w:rsid w:val="00BB3B74"/>
    <w:rsid w:val="00BC0628"/>
    <w:rsid w:val="00BC1CB9"/>
    <w:rsid w:val="00BC439D"/>
    <w:rsid w:val="00BC4613"/>
    <w:rsid w:val="00BD6E4B"/>
    <w:rsid w:val="00BE1F5C"/>
    <w:rsid w:val="00BE43FE"/>
    <w:rsid w:val="00BE79FE"/>
    <w:rsid w:val="00BF026B"/>
    <w:rsid w:val="00BF0C72"/>
    <w:rsid w:val="00BF3C74"/>
    <w:rsid w:val="00C07948"/>
    <w:rsid w:val="00C11FB5"/>
    <w:rsid w:val="00C120F3"/>
    <w:rsid w:val="00C3793D"/>
    <w:rsid w:val="00C4467A"/>
    <w:rsid w:val="00C50CA4"/>
    <w:rsid w:val="00C56C7A"/>
    <w:rsid w:val="00C609E5"/>
    <w:rsid w:val="00C6246C"/>
    <w:rsid w:val="00C63BA1"/>
    <w:rsid w:val="00C641E3"/>
    <w:rsid w:val="00C643CE"/>
    <w:rsid w:val="00C758FC"/>
    <w:rsid w:val="00C76003"/>
    <w:rsid w:val="00C800D6"/>
    <w:rsid w:val="00C82075"/>
    <w:rsid w:val="00C85287"/>
    <w:rsid w:val="00C93623"/>
    <w:rsid w:val="00C973F6"/>
    <w:rsid w:val="00CA17E4"/>
    <w:rsid w:val="00CC01F5"/>
    <w:rsid w:val="00CD15D8"/>
    <w:rsid w:val="00CD7BD1"/>
    <w:rsid w:val="00CE059E"/>
    <w:rsid w:val="00CE1F1B"/>
    <w:rsid w:val="00CE42D0"/>
    <w:rsid w:val="00CE584C"/>
    <w:rsid w:val="00CE6CB7"/>
    <w:rsid w:val="00CF169F"/>
    <w:rsid w:val="00CF7A63"/>
    <w:rsid w:val="00D02D40"/>
    <w:rsid w:val="00D04230"/>
    <w:rsid w:val="00D1268A"/>
    <w:rsid w:val="00D1374D"/>
    <w:rsid w:val="00D17C3B"/>
    <w:rsid w:val="00D27A28"/>
    <w:rsid w:val="00D36645"/>
    <w:rsid w:val="00D5318B"/>
    <w:rsid w:val="00D532B5"/>
    <w:rsid w:val="00D607BC"/>
    <w:rsid w:val="00D61FE8"/>
    <w:rsid w:val="00D62088"/>
    <w:rsid w:val="00D64634"/>
    <w:rsid w:val="00D64923"/>
    <w:rsid w:val="00D64985"/>
    <w:rsid w:val="00D64CB5"/>
    <w:rsid w:val="00D7104C"/>
    <w:rsid w:val="00D763AF"/>
    <w:rsid w:val="00D81ADA"/>
    <w:rsid w:val="00D84FB5"/>
    <w:rsid w:val="00D86724"/>
    <w:rsid w:val="00D9421E"/>
    <w:rsid w:val="00DA174A"/>
    <w:rsid w:val="00DA36C5"/>
    <w:rsid w:val="00DA5996"/>
    <w:rsid w:val="00DA5BF8"/>
    <w:rsid w:val="00DB13DF"/>
    <w:rsid w:val="00DB7D38"/>
    <w:rsid w:val="00DC006F"/>
    <w:rsid w:val="00DC0859"/>
    <w:rsid w:val="00DC0CD6"/>
    <w:rsid w:val="00DC3BC2"/>
    <w:rsid w:val="00DC7636"/>
    <w:rsid w:val="00DD7CBD"/>
    <w:rsid w:val="00DE06D6"/>
    <w:rsid w:val="00DE249F"/>
    <w:rsid w:val="00DE2D40"/>
    <w:rsid w:val="00DF29A1"/>
    <w:rsid w:val="00DF5102"/>
    <w:rsid w:val="00DF6B9A"/>
    <w:rsid w:val="00E10E75"/>
    <w:rsid w:val="00E1498F"/>
    <w:rsid w:val="00E14C3D"/>
    <w:rsid w:val="00E17120"/>
    <w:rsid w:val="00E20D46"/>
    <w:rsid w:val="00E24218"/>
    <w:rsid w:val="00E25192"/>
    <w:rsid w:val="00E3051E"/>
    <w:rsid w:val="00E30BE1"/>
    <w:rsid w:val="00E343AF"/>
    <w:rsid w:val="00E3443C"/>
    <w:rsid w:val="00E3509D"/>
    <w:rsid w:val="00E35B13"/>
    <w:rsid w:val="00E35CC1"/>
    <w:rsid w:val="00E37B40"/>
    <w:rsid w:val="00E56704"/>
    <w:rsid w:val="00E64E24"/>
    <w:rsid w:val="00E66310"/>
    <w:rsid w:val="00E6641A"/>
    <w:rsid w:val="00E66842"/>
    <w:rsid w:val="00E7231F"/>
    <w:rsid w:val="00E72EA7"/>
    <w:rsid w:val="00E740F5"/>
    <w:rsid w:val="00E76B2B"/>
    <w:rsid w:val="00E83A17"/>
    <w:rsid w:val="00E8589F"/>
    <w:rsid w:val="00E87612"/>
    <w:rsid w:val="00E87A10"/>
    <w:rsid w:val="00E90D73"/>
    <w:rsid w:val="00E91801"/>
    <w:rsid w:val="00E96CDA"/>
    <w:rsid w:val="00EA19D5"/>
    <w:rsid w:val="00EA1B0E"/>
    <w:rsid w:val="00EA3734"/>
    <w:rsid w:val="00EB3B40"/>
    <w:rsid w:val="00EB3FE0"/>
    <w:rsid w:val="00EC4820"/>
    <w:rsid w:val="00EC5431"/>
    <w:rsid w:val="00EC790B"/>
    <w:rsid w:val="00EC7B56"/>
    <w:rsid w:val="00EF237E"/>
    <w:rsid w:val="00EF2CE9"/>
    <w:rsid w:val="00EF51BE"/>
    <w:rsid w:val="00EF6199"/>
    <w:rsid w:val="00F026F8"/>
    <w:rsid w:val="00F0582B"/>
    <w:rsid w:val="00F07FFD"/>
    <w:rsid w:val="00F10FFE"/>
    <w:rsid w:val="00F114D9"/>
    <w:rsid w:val="00F120F5"/>
    <w:rsid w:val="00F1784B"/>
    <w:rsid w:val="00F2305D"/>
    <w:rsid w:val="00F2322B"/>
    <w:rsid w:val="00F33533"/>
    <w:rsid w:val="00F34FC5"/>
    <w:rsid w:val="00F37AAC"/>
    <w:rsid w:val="00F416A7"/>
    <w:rsid w:val="00F417DE"/>
    <w:rsid w:val="00F43996"/>
    <w:rsid w:val="00F4616E"/>
    <w:rsid w:val="00F5314B"/>
    <w:rsid w:val="00F53AFC"/>
    <w:rsid w:val="00F55442"/>
    <w:rsid w:val="00F5590D"/>
    <w:rsid w:val="00F560CE"/>
    <w:rsid w:val="00F61946"/>
    <w:rsid w:val="00F62494"/>
    <w:rsid w:val="00F6387C"/>
    <w:rsid w:val="00F65637"/>
    <w:rsid w:val="00F7514A"/>
    <w:rsid w:val="00F756FC"/>
    <w:rsid w:val="00F94493"/>
    <w:rsid w:val="00F9523D"/>
    <w:rsid w:val="00FA1694"/>
    <w:rsid w:val="00FC1347"/>
    <w:rsid w:val="00FC5BA5"/>
    <w:rsid w:val="00FD4C6B"/>
    <w:rsid w:val="00FE16BA"/>
    <w:rsid w:val="00FE510C"/>
    <w:rsid w:val="00FF2D8F"/>
  </w:rsids>
  <m:mathPr>
    <m:mathFont m:val="Cambria Math"/>
    <m:brkBin m:val="before"/>
    <m:brkBinSub m:val="--"/>
    <m:smallFrac m:val="0"/>
    <m:dispDef/>
    <m:lMargin m:val="0"/>
    <m:rMargin m:val="0"/>
    <m:defJc m:val="centerGroup"/>
    <m:wrapIndent m:val="1440"/>
    <m:intLim m:val="subSup"/>
    <m:naryLim m:val="undOvr"/>
  </m:mathPr>
  <w:themeFontLang w:val="pl-PL" w:eastAsia="ko-KR"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80BD0E"/>
  <w15:docId w15:val="{209B267D-3216-47EB-8444-86D695B6B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uiPriority="9"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C1C78"/>
    <w:pPr>
      <w:jc w:val="both"/>
    </w:pPr>
    <w:rPr>
      <w:rFonts w:ascii="Arial" w:hAnsi="Arial" w:cs="Arial"/>
      <w:spacing w:val="8"/>
      <w:lang w:val="en-GB" w:eastAsia="zh-CN"/>
    </w:rPr>
  </w:style>
  <w:style w:type="paragraph" w:styleId="Heading1">
    <w:name w:val="heading 1"/>
    <w:aliases w:val="h1,Heading U,H1,H11,?co??E 1,?,?c,DO NOT USE_h1"/>
    <w:basedOn w:val="PARAGRAPH"/>
    <w:next w:val="PARAGRAPH"/>
    <w:qFormat/>
    <w:rsid w:val="0022756E"/>
    <w:pPr>
      <w:keepNext/>
      <w:numPr>
        <w:numId w:val="1"/>
      </w:numPr>
      <w:suppressAutoHyphens/>
      <w:spacing w:before="200"/>
      <w:ind w:left="397" w:hanging="397"/>
      <w:jc w:val="left"/>
      <w:outlineLvl w:val="0"/>
    </w:pPr>
    <w:rPr>
      <w:b/>
      <w:bCs/>
      <w:sz w:val="22"/>
      <w:szCs w:val="22"/>
    </w:rPr>
  </w:style>
  <w:style w:type="paragraph" w:styleId="Heading2">
    <w:name w:val="heading 2"/>
    <w:aliases w:val="o"/>
    <w:basedOn w:val="Heading1"/>
    <w:next w:val="PARAGRAPH"/>
    <w:qFormat/>
    <w:rsid w:val="0022756E"/>
    <w:pPr>
      <w:numPr>
        <w:ilvl w:val="1"/>
      </w:numPr>
      <w:spacing w:before="100" w:after="100"/>
      <w:outlineLvl w:val="1"/>
    </w:pPr>
    <w:rPr>
      <w:sz w:val="20"/>
      <w:szCs w:val="20"/>
    </w:rPr>
  </w:style>
  <w:style w:type="paragraph" w:styleId="Heading3">
    <w:name w:val="heading 3"/>
    <w:aliases w:val="h3,Org Heading 1,Heading 3 Char1,Heading 3 Char Char,h3 Char1"/>
    <w:basedOn w:val="Heading2"/>
    <w:next w:val="PARAGRAPH"/>
    <w:qFormat/>
    <w:rsid w:val="0022756E"/>
    <w:pPr>
      <w:numPr>
        <w:ilvl w:val="2"/>
      </w:numPr>
      <w:ind w:left="851" w:hanging="851"/>
      <w:outlineLvl w:val="2"/>
    </w:pPr>
  </w:style>
  <w:style w:type="paragraph" w:styleId="Heading4">
    <w:name w:val="heading 4"/>
    <w:aliases w:val="h4,H4,Org Heading 2,h2,h4 Char,Heading 4 Char Char,Heading 4 Char Char Char,Heading 4 Char,Normal bold,Level 2 - a,Bullet 1,Sub-Minor,Project table,Propos,Bullet 11,Bullet 12,Bullet 13,Bullet 14,Bullet 15,Bullet 16,bullet,bl,bb,a.,4 dash,d"/>
    <w:basedOn w:val="Heading3"/>
    <w:next w:val="PARAGRAPH"/>
    <w:qFormat/>
    <w:rsid w:val="0022756E"/>
    <w:pPr>
      <w:numPr>
        <w:ilvl w:val="3"/>
      </w:numPr>
      <w:ind w:left="1077" w:hanging="1077"/>
      <w:outlineLvl w:val="3"/>
    </w:pPr>
  </w:style>
  <w:style w:type="paragraph" w:styleId="Heading5">
    <w:name w:val="heading 5"/>
    <w:aliases w:val="DO NOT USE_h5"/>
    <w:basedOn w:val="Heading4"/>
    <w:next w:val="PARAGRAPH"/>
    <w:link w:val="Heading5Char"/>
    <w:uiPriority w:val="9"/>
    <w:qFormat/>
    <w:rsid w:val="0022756E"/>
    <w:pPr>
      <w:numPr>
        <w:ilvl w:val="0"/>
        <w:numId w:val="0"/>
      </w:numPr>
      <w:outlineLvl w:val="4"/>
    </w:pPr>
  </w:style>
  <w:style w:type="paragraph" w:styleId="Heading6">
    <w:name w:val="heading 6"/>
    <w:basedOn w:val="Heading5"/>
    <w:next w:val="PARAGRAPH"/>
    <w:qFormat/>
    <w:rsid w:val="0022756E"/>
    <w:pPr>
      <w:numPr>
        <w:ilvl w:val="5"/>
      </w:numPr>
      <w:ind w:left="1531" w:hanging="1531"/>
      <w:outlineLvl w:val="5"/>
    </w:pPr>
  </w:style>
  <w:style w:type="paragraph" w:styleId="Heading7">
    <w:name w:val="heading 7"/>
    <w:basedOn w:val="Heading6"/>
    <w:next w:val="PARAGRAPH"/>
    <w:qFormat/>
    <w:rsid w:val="0022756E"/>
    <w:pPr>
      <w:numPr>
        <w:ilvl w:val="6"/>
      </w:numPr>
      <w:ind w:left="1758" w:hanging="1758"/>
      <w:outlineLvl w:val="6"/>
    </w:pPr>
  </w:style>
  <w:style w:type="paragraph" w:styleId="Heading8">
    <w:name w:val="heading 8"/>
    <w:aliases w:val="Appendix"/>
    <w:basedOn w:val="Heading7"/>
    <w:next w:val="PARAGRAPH"/>
    <w:qFormat/>
    <w:rsid w:val="0022756E"/>
    <w:pPr>
      <w:numPr>
        <w:ilvl w:val="7"/>
      </w:numPr>
      <w:ind w:left="1985" w:hanging="1985"/>
      <w:outlineLvl w:val="7"/>
    </w:pPr>
  </w:style>
  <w:style w:type="paragraph" w:styleId="Heading9">
    <w:name w:val="heading 9"/>
    <w:basedOn w:val="Heading8"/>
    <w:next w:val="PARAGRAPH"/>
    <w:qFormat/>
    <w:rsid w:val="0022756E"/>
    <w:pPr>
      <w:numPr>
        <w:ilvl w:val="8"/>
      </w:numPr>
      <w:ind w:left="2211" w:hanging="2211"/>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PARAGRAPH"/>
    <w:rsid w:val="0022756E"/>
    <w:pPr>
      <w:tabs>
        <w:tab w:val="center" w:pos="4536"/>
        <w:tab w:val="right" w:pos="9072"/>
      </w:tabs>
      <w:spacing w:before="0" w:after="0"/>
    </w:pPr>
  </w:style>
  <w:style w:type="paragraph" w:styleId="Footer">
    <w:name w:val="footer"/>
    <w:basedOn w:val="Header"/>
    <w:rsid w:val="0022756E"/>
  </w:style>
  <w:style w:type="character" w:styleId="PageNumber">
    <w:name w:val="page number"/>
    <w:rsid w:val="0022756E"/>
    <w:rPr>
      <w:rFonts w:ascii="Arial" w:hAnsi="Arial"/>
      <w:sz w:val="20"/>
      <w:szCs w:val="20"/>
    </w:rPr>
  </w:style>
  <w:style w:type="paragraph" w:customStyle="1" w:styleId="CRCoverPage">
    <w:name w:val="CR Cover Page"/>
    <w:rsid w:val="00BA2FA5"/>
    <w:pPr>
      <w:spacing w:after="120"/>
    </w:pPr>
    <w:rPr>
      <w:rFonts w:ascii="Arial" w:hAnsi="Arial"/>
      <w:lang w:val="en-GB"/>
    </w:rPr>
  </w:style>
  <w:style w:type="character" w:styleId="CommentReference">
    <w:name w:val="annotation reference"/>
    <w:semiHidden/>
    <w:rsid w:val="0022756E"/>
    <w:rPr>
      <w:sz w:val="16"/>
      <w:szCs w:val="16"/>
    </w:rPr>
  </w:style>
  <w:style w:type="paragraph" w:styleId="CommentText">
    <w:name w:val="annotation text"/>
    <w:basedOn w:val="Normal"/>
    <w:link w:val="CommentTextChar"/>
    <w:uiPriority w:val="99"/>
    <w:rsid w:val="0022756E"/>
  </w:style>
  <w:style w:type="character" w:styleId="Hyperlink">
    <w:name w:val="Hyperlink"/>
    <w:rsid w:val="0022756E"/>
    <w:rPr>
      <w:color w:val="0000FF"/>
      <w:u w:val="none"/>
    </w:rPr>
  </w:style>
  <w:style w:type="paragraph" w:styleId="BalloonText">
    <w:name w:val="Balloon Text"/>
    <w:basedOn w:val="Normal"/>
    <w:semiHidden/>
    <w:rsid w:val="001A372D"/>
    <w:rPr>
      <w:rFonts w:ascii="Tahoma" w:hAnsi="Tahoma" w:cs="Tahoma"/>
      <w:sz w:val="16"/>
      <w:szCs w:val="16"/>
    </w:rPr>
  </w:style>
  <w:style w:type="paragraph" w:styleId="CommentSubject">
    <w:name w:val="annotation subject"/>
    <w:basedOn w:val="CommentText"/>
    <w:next w:val="CommentText"/>
    <w:semiHidden/>
    <w:rsid w:val="00445E03"/>
    <w:rPr>
      <w:b/>
      <w:bCs/>
    </w:rPr>
  </w:style>
  <w:style w:type="paragraph" w:customStyle="1" w:styleId="PARAGRAPH">
    <w:name w:val="PARAGRAPH"/>
    <w:link w:val="PARAGRAPHChar"/>
    <w:qFormat/>
    <w:rsid w:val="0022756E"/>
    <w:pPr>
      <w:snapToGrid w:val="0"/>
      <w:spacing w:before="100" w:after="200"/>
      <w:jc w:val="both"/>
    </w:pPr>
    <w:rPr>
      <w:rFonts w:ascii="Arial" w:hAnsi="Arial" w:cs="Arial"/>
      <w:spacing w:val="8"/>
      <w:lang w:val="en-GB" w:eastAsia="zh-CN"/>
    </w:rPr>
  </w:style>
  <w:style w:type="paragraph" w:customStyle="1" w:styleId="FIGURE-title">
    <w:name w:val="FIGURE-title"/>
    <w:basedOn w:val="PARAGRAPH"/>
    <w:next w:val="PARAGRAPH"/>
    <w:qFormat/>
    <w:rsid w:val="0022756E"/>
    <w:pPr>
      <w:jc w:val="center"/>
    </w:pPr>
    <w:rPr>
      <w:b/>
      <w:bCs/>
    </w:rPr>
  </w:style>
  <w:style w:type="paragraph" w:customStyle="1" w:styleId="NOTE">
    <w:name w:val="NOTE"/>
    <w:basedOn w:val="PARAGRAPH"/>
    <w:qFormat/>
    <w:rsid w:val="0022756E"/>
    <w:pPr>
      <w:spacing w:after="100"/>
    </w:pPr>
    <w:rPr>
      <w:sz w:val="16"/>
      <w:szCs w:val="16"/>
    </w:rPr>
  </w:style>
  <w:style w:type="paragraph" w:styleId="List">
    <w:name w:val="List"/>
    <w:basedOn w:val="PARAGRAPH"/>
    <w:qFormat/>
    <w:rsid w:val="0022756E"/>
    <w:pPr>
      <w:tabs>
        <w:tab w:val="left" w:pos="340"/>
      </w:tabs>
      <w:spacing w:before="0" w:after="100"/>
      <w:ind w:left="340" w:hanging="340"/>
    </w:pPr>
  </w:style>
  <w:style w:type="paragraph" w:customStyle="1" w:styleId="FOREWORD">
    <w:name w:val="FOREWORD"/>
    <w:basedOn w:val="PARAGRAPH"/>
    <w:rsid w:val="0022756E"/>
    <w:pPr>
      <w:tabs>
        <w:tab w:val="left" w:pos="284"/>
      </w:tabs>
      <w:spacing w:before="0" w:after="100"/>
      <w:ind w:left="284" w:hanging="284"/>
    </w:pPr>
    <w:rPr>
      <w:sz w:val="16"/>
      <w:szCs w:val="16"/>
    </w:rPr>
  </w:style>
  <w:style w:type="paragraph" w:customStyle="1" w:styleId="TABLE-title">
    <w:name w:val="TABLE-title"/>
    <w:basedOn w:val="PARAGRAPH"/>
    <w:qFormat/>
    <w:rsid w:val="0022756E"/>
    <w:pPr>
      <w:keepNext/>
      <w:jc w:val="center"/>
    </w:pPr>
    <w:rPr>
      <w:b/>
      <w:bCs/>
    </w:rPr>
  </w:style>
  <w:style w:type="paragraph" w:styleId="FootnoteText">
    <w:name w:val="footnote text"/>
    <w:basedOn w:val="PARAGRAPH"/>
    <w:link w:val="FootnoteTextChar"/>
    <w:rsid w:val="0022756E"/>
    <w:pPr>
      <w:spacing w:before="0" w:after="100"/>
      <w:ind w:left="284" w:hanging="284"/>
    </w:pPr>
    <w:rPr>
      <w:sz w:val="16"/>
      <w:szCs w:val="16"/>
    </w:rPr>
  </w:style>
  <w:style w:type="character" w:customStyle="1" w:styleId="FootnoteTextChar">
    <w:name w:val="Footnote Text Char"/>
    <w:basedOn w:val="DefaultParagraphFont"/>
    <w:link w:val="FootnoteText"/>
    <w:rsid w:val="00BD6E4B"/>
    <w:rPr>
      <w:rFonts w:ascii="Arial" w:hAnsi="Arial" w:cs="Arial"/>
      <w:spacing w:val="8"/>
      <w:sz w:val="16"/>
      <w:szCs w:val="16"/>
      <w:lang w:val="en-GB" w:eastAsia="zh-CN"/>
    </w:rPr>
  </w:style>
  <w:style w:type="character" w:styleId="FootnoteReference">
    <w:name w:val="footnote reference"/>
    <w:rsid w:val="0022756E"/>
    <w:rPr>
      <w:rFonts w:ascii="Arial" w:hAnsi="Arial"/>
      <w:position w:val="4"/>
      <w:sz w:val="16"/>
      <w:szCs w:val="16"/>
      <w:vertAlign w:val="baseline"/>
    </w:rPr>
  </w:style>
  <w:style w:type="paragraph" w:styleId="TOC1">
    <w:name w:val="toc 1"/>
    <w:basedOn w:val="PARAGRAPH"/>
    <w:rsid w:val="0022756E"/>
    <w:pPr>
      <w:tabs>
        <w:tab w:val="left" w:pos="395"/>
        <w:tab w:val="right" w:leader="dot" w:pos="9070"/>
      </w:tabs>
      <w:suppressAutoHyphens/>
      <w:spacing w:before="0" w:after="100"/>
      <w:ind w:left="397" w:right="680" w:hanging="397"/>
      <w:jc w:val="left"/>
    </w:pPr>
  </w:style>
  <w:style w:type="paragraph" w:styleId="TOC2">
    <w:name w:val="toc 2"/>
    <w:basedOn w:val="TOC1"/>
    <w:rsid w:val="0022756E"/>
    <w:pPr>
      <w:tabs>
        <w:tab w:val="clear" w:pos="395"/>
        <w:tab w:val="left" w:pos="964"/>
      </w:tabs>
      <w:spacing w:after="60"/>
      <w:ind w:left="964" w:hanging="567"/>
    </w:pPr>
  </w:style>
  <w:style w:type="paragraph" w:styleId="TOC3">
    <w:name w:val="toc 3"/>
    <w:basedOn w:val="TOC2"/>
    <w:rsid w:val="0022756E"/>
    <w:pPr>
      <w:tabs>
        <w:tab w:val="clear" w:pos="964"/>
        <w:tab w:val="left" w:pos="1814"/>
      </w:tabs>
      <w:ind w:left="1815" w:hanging="851"/>
    </w:pPr>
  </w:style>
  <w:style w:type="paragraph" w:styleId="TOC4">
    <w:name w:val="toc 4"/>
    <w:basedOn w:val="TOC3"/>
    <w:rsid w:val="0022756E"/>
    <w:pPr>
      <w:tabs>
        <w:tab w:val="left" w:pos="2608"/>
      </w:tabs>
      <w:ind w:left="2608" w:hanging="907"/>
    </w:pPr>
  </w:style>
  <w:style w:type="paragraph" w:styleId="TOC5">
    <w:name w:val="toc 5"/>
    <w:basedOn w:val="TOC4"/>
    <w:rsid w:val="0022756E"/>
    <w:pPr>
      <w:tabs>
        <w:tab w:val="clear" w:pos="2608"/>
        <w:tab w:val="left" w:pos="3686"/>
      </w:tabs>
      <w:ind w:left="3685" w:hanging="1077"/>
    </w:pPr>
  </w:style>
  <w:style w:type="paragraph" w:styleId="TOC6">
    <w:name w:val="toc 6"/>
    <w:basedOn w:val="TOC5"/>
    <w:rsid w:val="0022756E"/>
    <w:pPr>
      <w:tabs>
        <w:tab w:val="clear" w:pos="3686"/>
        <w:tab w:val="left" w:pos="4933"/>
      </w:tabs>
      <w:ind w:left="4933" w:hanging="1247"/>
    </w:pPr>
  </w:style>
  <w:style w:type="paragraph" w:styleId="TOC7">
    <w:name w:val="toc 7"/>
    <w:basedOn w:val="TOC1"/>
    <w:rsid w:val="0022756E"/>
    <w:pPr>
      <w:tabs>
        <w:tab w:val="right" w:pos="9070"/>
      </w:tabs>
    </w:pPr>
  </w:style>
  <w:style w:type="paragraph" w:styleId="TOC8">
    <w:name w:val="toc 8"/>
    <w:basedOn w:val="TOC1"/>
    <w:rsid w:val="0022756E"/>
    <w:pPr>
      <w:ind w:left="720" w:hanging="720"/>
    </w:pPr>
  </w:style>
  <w:style w:type="paragraph" w:styleId="TOC9">
    <w:name w:val="toc 9"/>
    <w:basedOn w:val="TOC1"/>
    <w:rsid w:val="0022756E"/>
    <w:pPr>
      <w:ind w:left="720" w:hanging="720"/>
    </w:pPr>
  </w:style>
  <w:style w:type="paragraph" w:customStyle="1" w:styleId="HEADINGNonumber">
    <w:name w:val="HEADING(Nonumber)"/>
    <w:basedOn w:val="Heading1"/>
    <w:rsid w:val="0022756E"/>
    <w:pPr>
      <w:spacing w:before="0"/>
      <w:jc w:val="center"/>
      <w:outlineLvl w:val="9"/>
    </w:pPr>
    <w:rPr>
      <w:b w:val="0"/>
      <w:bCs w:val="0"/>
      <w:sz w:val="24"/>
      <w:szCs w:val="24"/>
    </w:rPr>
  </w:style>
  <w:style w:type="paragraph" w:styleId="List4">
    <w:name w:val="List 4"/>
    <w:basedOn w:val="List3"/>
    <w:rsid w:val="0022756E"/>
    <w:pPr>
      <w:tabs>
        <w:tab w:val="clear" w:pos="1021"/>
        <w:tab w:val="left" w:pos="1361"/>
      </w:tabs>
      <w:ind w:left="1361"/>
    </w:pPr>
  </w:style>
  <w:style w:type="paragraph" w:customStyle="1" w:styleId="TABLE-col-heading">
    <w:name w:val="TABLE-col-heading"/>
    <w:basedOn w:val="PARAGRAPH"/>
    <w:qFormat/>
    <w:rsid w:val="0022756E"/>
    <w:pPr>
      <w:spacing w:before="60" w:after="60"/>
      <w:jc w:val="center"/>
    </w:pPr>
    <w:rPr>
      <w:b/>
      <w:bCs/>
      <w:sz w:val="16"/>
      <w:szCs w:val="16"/>
    </w:rPr>
  </w:style>
  <w:style w:type="paragraph" w:customStyle="1" w:styleId="ANNEXtitle">
    <w:name w:val="ANNEX_title"/>
    <w:basedOn w:val="MAIN-TITLE"/>
    <w:next w:val="ANNEX-heading1"/>
    <w:qFormat/>
    <w:rsid w:val="0022756E"/>
    <w:pPr>
      <w:pageBreakBefore/>
      <w:numPr>
        <w:numId w:val="3"/>
      </w:numPr>
      <w:spacing w:after="200"/>
      <w:outlineLvl w:val="0"/>
    </w:pPr>
  </w:style>
  <w:style w:type="paragraph" w:customStyle="1" w:styleId="TERM">
    <w:name w:val="TERM"/>
    <w:basedOn w:val="PARAGRAPH"/>
    <w:next w:val="TERM-definition"/>
    <w:qFormat/>
    <w:rsid w:val="0022756E"/>
    <w:pPr>
      <w:keepNext/>
      <w:spacing w:before="0" w:after="0"/>
    </w:pPr>
    <w:rPr>
      <w:b/>
      <w:bCs/>
    </w:rPr>
  </w:style>
  <w:style w:type="paragraph" w:customStyle="1" w:styleId="TERM-definition">
    <w:name w:val="TERM-definition"/>
    <w:basedOn w:val="PARAGRAPH"/>
    <w:next w:val="TERM-number"/>
    <w:qFormat/>
    <w:rsid w:val="0022756E"/>
    <w:pPr>
      <w:spacing w:before="0"/>
    </w:pPr>
  </w:style>
  <w:style w:type="character" w:styleId="LineNumber">
    <w:name w:val="line number"/>
    <w:basedOn w:val="DefaultParagraphFont"/>
    <w:rsid w:val="0022756E"/>
  </w:style>
  <w:style w:type="paragraph" w:styleId="ListNumber3">
    <w:name w:val="List Number 3"/>
    <w:basedOn w:val="List3"/>
    <w:rsid w:val="0022756E"/>
    <w:pPr>
      <w:numPr>
        <w:numId w:val="7"/>
      </w:numPr>
      <w:tabs>
        <w:tab w:val="clear" w:pos="720"/>
      </w:tabs>
      <w:ind w:left="1020" w:hanging="340"/>
    </w:pPr>
  </w:style>
  <w:style w:type="paragraph" w:styleId="List3">
    <w:name w:val="List 3"/>
    <w:basedOn w:val="List2"/>
    <w:rsid w:val="0022756E"/>
    <w:pPr>
      <w:tabs>
        <w:tab w:val="clear" w:pos="680"/>
        <w:tab w:val="left" w:pos="1021"/>
      </w:tabs>
      <w:ind w:left="1020"/>
    </w:pPr>
  </w:style>
  <w:style w:type="paragraph" w:styleId="ListBullet5">
    <w:name w:val="List Bullet 5"/>
    <w:basedOn w:val="ListBullet4"/>
    <w:rsid w:val="0022756E"/>
    <w:pPr>
      <w:tabs>
        <w:tab w:val="clear" w:pos="1361"/>
        <w:tab w:val="left" w:pos="1701"/>
      </w:tabs>
      <w:ind w:left="1701"/>
    </w:pPr>
  </w:style>
  <w:style w:type="character" w:styleId="EndnoteReference">
    <w:name w:val="endnote reference"/>
    <w:rsid w:val="0022756E"/>
    <w:rPr>
      <w:vertAlign w:val="superscript"/>
    </w:rPr>
  </w:style>
  <w:style w:type="paragraph" w:customStyle="1" w:styleId="TABFIGfootnote">
    <w:name w:val="TAB_FIG_footnote"/>
    <w:basedOn w:val="FootnoteText"/>
    <w:rsid w:val="0022756E"/>
    <w:pPr>
      <w:tabs>
        <w:tab w:val="left" w:pos="284"/>
      </w:tabs>
      <w:spacing w:before="60" w:after="60"/>
    </w:pPr>
  </w:style>
  <w:style w:type="character" w:customStyle="1" w:styleId="Reference">
    <w:name w:val="Reference"/>
    <w:rsid w:val="0022756E"/>
    <w:rPr>
      <w:rFonts w:ascii="Arial" w:hAnsi="Arial"/>
      <w:noProof/>
      <w:sz w:val="20"/>
      <w:szCs w:val="20"/>
    </w:rPr>
  </w:style>
  <w:style w:type="paragraph" w:customStyle="1" w:styleId="TABLE-cell">
    <w:name w:val="TABLE-cell"/>
    <w:basedOn w:val="TABLE-col-heading"/>
    <w:qFormat/>
    <w:rsid w:val="0022756E"/>
    <w:pPr>
      <w:jc w:val="left"/>
    </w:pPr>
    <w:rPr>
      <w:b w:val="0"/>
      <w:bCs w:val="0"/>
    </w:rPr>
  </w:style>
  <w:style w:type="paragraph" w:styleId="List2">
    <w:name w:val="List 2"/>
    <w:basedOn w:val="List"/>
    <w:rsid w:val="0022756E"/>
    <w:pPr>
      <w:tabs>
        <w:tab w:val="clear" w:pos="340"/>
        <w:tab w:val="left" w:pos="680"/>
      </w:tabs>
      <w:ind w:left="680"/>
    </w:pPr>
  </w:style>
  <w:style w:type="paragraph" w:styleId="ListBullet">
    <w:name w:val="List Bullet"/>
    <w:basedOn w:val="PARAGRAPH"/>
    <w:qFormat/>
    <w:rsid w:val="0022756E"/>
    <w:pPr>
      <w:numPr>
        <w:numId w:val="11"/>
      </w:numPr>
      <w:tabs>
        <w:tab w:val="clear" w:pos="720"/>
        <w:tab w:val="left" w:pos="340"/>
      </w:tabs>
      <w:spacing w:before="0" w:after="100"/>
      <w:ind w:left="340" w:hanging="340"/>
    </w:pPr>
  </w:style>
  <w:style w:type="paragraph" w:styleId="ListBullet2">
    <w:name w:val="List Bullet 2"/>
    <w:basedOn w:val="ListBullet"/>
    <w:rsid w:val="0022756E"/>
    <w:pPr>
      <w:numPr>
        <w:numId w:val="10"/>
      </w:numPr>
      <w:tabs>
        <w:tab w:val="clear" w:pos="700"/>
      </w:tabs>
      <w:ind w:left="680" w:hanging="340"/>
    </w:pPr>
  </w:style>
  <w:style w:type="paragraph" w:styleId="ListBullet3">
    <w:name w:val="List Bullet 3"/>
    <w:basedOn w:val="ListBullet2"/>
    <w:rsid w:val="0022756E"/>
    <w:pPr>
      <w:tabs>
        <w:tab w:val="clear" w:pos="340"/>
        <w:tab w:val="left" w:pos="1021"/>
      </w:tabs>
      <w:ind w:left="1020"/>
    </w:pPr>
  </w:style>
  <w:style w:type="paragraph" w:styleId="ListBullet4">
    <w:name w:val="List Bullet 4"/>
    <w:basedOn w:val="ListBullet3"/>
    <w:rsid w:val="0022756E"/>
    <w:pPr>
      <w:tabs>
        <w:tab w:val="clear" w:pos="1021"/>
        <w:tab w:val="left" w:pos="1361"/>
      </w:tabs>
      <w:ind w:left="1361"/>
    </w:pPr>
  </w:style>
  <w:style w:type="paragraph" w:styleId="ListContinue">
    <w:name w:val="List Continue"/>
    <w:basedOn w:val="PARAGRAPH"/>
    <w:rsid w:val="0022756E"/>
    <w:pPr>
      <w:spacing w:before="0" w:after="100"/>
      <w:ind w:left="340"/>
    </w:pPr>
  </w:style>
  <w:style w:type="paragraph" w:styleId="ListContinue2">
    <w:name w:val="List Continue 2"/>
    <w:basedOn w:val="ListContinue"/>
    <w:rsid w:val="0022756E"/>
    <w:pPr>
      <w:ind w:left="680"/>
    </w:pPr>
  </w:style>
  <w:style w:type="paragraph" w:styleId="ListContinue3">
    <w:name w:val="List Continue 3"/>
    <w:basedOn w:val="ListContinue2"/>
    <w:rsid w:val="0022756E"/>
    <w:pPr>
      <w:ind w:left="1021"/>
    </w:pPr>
  </w:style>
  <w:style w:type="paragraph" w:styleId="ListContinue4">
    <w:name w:val="List Continue 4"/>
    <w:basedOn w:val="ListContinue3"/>
    <w:rsid w:val="0022756E"/>
    <w:pPr>
      <w:ind w:left="1361"/>
    </w:pPr>
  </w:style>
  <w:style w:type="paragraph" w:styleId="ListContinue5">
    <w:name w:val="List Continue 5"/>
    <w:basedOn w:val="ListContinue4"/>
    <w:rsid w:val="0022756E"/>
    <w:pPr>
      <w:ind w:left="1701"/>
    </w:pPr>
  </w:style>
  <w:style w:type="paragraph" w:styleId="List5">
    <w:name w:val="List 5"/>
    <w:basedOn w:val="List4"/>
    <w:rsid w:val="0022756E"/>
    <w:pPr>
      <w:tabs>
        <w:tab w:val="clear" w:pos="1361"/>
        <w:tab w:val="left" w:pos="1701"/>
      </w:tabs>
      <w:ind w:left="1701"/>
    </w:pPr>
  </w:style>
  <w:style w:type="paragraph" w:customStyle="1" w:styleId="TERM-number">
    <w:name w:val="TERM-number"/>
    <w:basedOn w:val="Heading2"/>
    <w:next w:val="TERM"/>
    <w:qFormat/>
    <w:rsid w:val="0022756E"/>
    <w:pPr>
      <w:spacing w:after="0"/>
      <w:ind w:left="0" w:firstLine="0"/>
      <w:outlineLvl w:val="9"/>
    </w:pPr>
  </w:style>
  <w:style w:type="character" w:customStyle="1" w:styleId="VARIABLE">
    <w:name w:val="VARIABLE"/>
    <w:rsid w:val="0022756E"/>
    <w:rPr>
      <w:rFonts w:ascii="Times New Roman" w:hAnsi="Times New Roman"/>
      <w:i/>
      <w:iCs/>
    </w:rPr>
  </w:style>
  <w:style w:type="paragraph" w:styleId="ListNumber">
    <w:name w:val="List Number"/>
    <w:basedOn w:val="List"/>
    <w:qFormat/>
    <w:rsid w:val="0022756E"/>
    <w:pPr>
      <w:numPr>
        <w:numId w:val="4"/>
      </w:numPr>
      <w:tabs>
        <w:tab w:val="clear" w:pos="360"/>
        <w:tab w:val="left" w:pos="340"/>
      </w:tabs>
      <w:ind w:left="340" w:hanging="340"/>
    </w:pPr>
  </w:style>
  <w:style w:type="paragraph" w:styleId="ListNumber2">
    <w:name w:val="List Number 2"/>
    <w:basedOn w:val="List2"/>
    <w:rsid w:val="0022756E"/>
    <w:pPr>
      <w:numPr>
        <w:numId w:val="6"/>
      </w:numPr>
      <w:tabs>
        <w:tab w:val="clear" w:pos="360"/>
      </w:tabs>
      <w:ind w:left="680" w:hanging="340"/>
    </w:pPr>
  </w:style>
  <w:style w:type="paragraph" w:customStyle="1" w:styleId="MAIN-TITLE">
    <w:name w:val="MAIN-TITLE"/>
    <w:basedOn w:val="PARAGRAPH"/>
    <w:qFormat/>
    <w:rsid w:val="0022756E"/>
    <w:pPr>
      <w:spacing w:before="0" w:after="0"/>
      <w:jc w:val="center"/>
    </w:pPr>
    <w:rPr>
      <w:b/>
      <w:bCs/>
      <w:sz w:val="24"/>
      <w:szCs w:val="24"/>
    </w:rPr>
  </w:style>
  <w:style w:type="character" w:styleId="FollowedHyperlink">
    <w:name w:val="FollowedHyperlink"/>
    <w:basedOn w:val="Hyperlink"/>
    <w:rsid w:val="0022756E"/>
    <w:rPr>
      <w:color w:val="0000FF"/>
      <w:u w:val="none"/>
    </w:rPr>
  </w:style>
  <w:style w:type="paragraph" w:customStyle="1" w:styleId="TABLE-centered">
    <w:name w:val="TABLE-centered"/>
    <w:basedOn w:val="TABLE-col-heading"/>
    <w:rsid w:val="0022756E"/>
    <w:rPr>
      <w:b w:val="0"/>
      <w:bCs w:val="0"/>
    </w:rPr>
  </w:style>
  <w:style w:type="paragraph" w:styleId="ListNumber4">
    <w:name w:val="List Number 4"/>
    <w:basedOn w:val="List4"/>
    <w:rsid w:val="0022756E"/>
    <w:pPr>
      <w:numPr>
        <w:numId w:val="8"/>
      </w:numPr>
      <w:tabs>
        <w:tab w:val="clear" w:pos="360"/>
      </w:tabs>
      <w:ind w:left="1361" w:hanging="340"/>
    </w:pPr>
  </w:style>
  <w:style w:type="paragraph" w:styleId="ListNumber5">
    <w:name w:val="List Number 5"/>
    <w:basedOn w:val="List5"/>
    <w:rsid w:val="0022756E"/>
    <w:pPr>
      <w:numPr>
        <w:numId w:val="9"/>
      </w:numPr>
      <w:tabs>
        <w:tab w:val="clear" w:pos="360"/>
      </w:tabs>
      <w:ind w:left="1701" w:hanging="340"/>
    </w:pPr>
  </w:style>
  <w:style w:type="paragraph" w:styleId="TableofFigures">
    <w:name w:val="table of figures"/>
    <w:basedOn w:val="TOC1"/>
    <w:rsid w:val="0022756E"/>
    <w:pPr>
      <w:ind w:left="0" w:firstLine="0"/>
    </w:pPr>
  </w:style>
  <w:style w:type="paragraph" w:styleId="Title">
    <w:name w:val="Title"/>
    <w:basedOn w:val="MAIN-TITLE"/>
    <w:link w:val="TitleChar"/>
    <w:qFormat/>
    <w:rsid w:val="0022756E"/>
    <w:rPr>
      <w:kern w:val="28"/>
    </w:rPr>
  </w:style>
  <w:style w:type="character" w:customStyle="1" w:styleId="TitleChar">
    <w:name w:val="Title Char"/>
    <w:basedOn w:val="DefaultParagraphFont"/>
    <w:link w:val="Title"/>
    <w:rsid w:val="00BD6E4B"/>
    <w:rPr>
      <w:rFonts w:ascii="Arial" w:hAnsi="Arial" w:cs="Arial"/>
      <w:b/>
      <w:bCs/>
      <w:spacing w:val="8"/>
      <w:kern w:val="28"/>
      <w:sz w:val="24"/>
      <w:szCs w:val="24"/>
      <w:lang w:val="en-GB" w:eastAsia="zh-CN"/>
    </w:rPr>
  </w:style>
  <w:style w:type="paragraph" w:styleId="BlockText">
    <w:name w:val="Block Text"/>
    <w:basedOn w:val="Normal"/>
    <w:rsid w:val="0022756E"/>
    <w:pPr>
      <w:spacing w:after="120"/>
      <w:ind w:left="1440" w:right="1440"/>
    </w:pPr>
  </w:style>
  <w:style w:type="paragraph" w:customStyle="1" w:styleId="AMD-Heading1">
    <w:name w:val="AMD-Heading1"/>
    <w:basedOn w:val="Heading1"/>
    <w:next w:val="PARAGRAPH"/>
    <w:rsid w:val="0022756E"/>
    <w:pPr>
      <w:outlineLvl w:val="9"/>
    </w:pPr>
  </w:style>
  <w:style w:type="paragraph" w:customStyle="1" w:styleId="AMD-Heading2">
    <w:name w:val="AMD-Heading2..."/>
    <w:basedOn w:val="Heading2"/>
    <w:next w:val="PARAGRAPH"/>
    <w:rsid w:val="0022756E"/>
    <w:pPr>
      <w:outlineLvl w:val="9"/>
    </w:pPr>
  </w:style>
  <w:style w:type="paragraph" w:customStyle="1" w:styleId="ANNEX-heading1">
    <w:name w:val="ANNEX-heading1"/>
    <w:basedOn w:val="Heading1"/>
    <w:next w:val="PARAGRAPH"/>
    <w:qFormat/>
    <w:rsid w:val="0022756E"/>
    <w:pPr>
      <w:numPr>
        <w:ilvl w:val="1"/>
        <w:numId w:val="3"/>
      </w:numPr>
      <w:outlineLvl w:val="1"/>
    </w:pPr>
  </w:style>
  <w:style w:type="paragraph" w:customStyle="1" w:styleId="ANNEX-heading2">
    <w:name w:val="ANNEX-heading2"/>
    <w:basedOn w:val="Heading2"/>
    <w:next w:val="PARAGRAPH"/>
    <w:qFormat/>
    <w:rsid w:val="0022756E"/>
    <w:pPr>
      <w:numPr>
        <w:ilvl w:val="2"/>
        <w:numId w:val="3"/>
      </w:numPr>
      <w:outlineLvl w:val="2"/>
    </w:pPr>
  </w:style>
  <w:style w:type="paragraph" w:customStyle="1" w:styleId="ANNEX-heading3">
    <w:name w:val="ANNEX-heading3"/>
    <w:basedOn w:val="Heading3"/>
    <w:next w:val="PARAGRAPH"/>
    <w:rsid w:val="0022756E"/>
    <w:pPr>
      <w:numPr>
        <w:ilvl w:val="3"/>
        <w:numId w:val="3"/>
      </w:numPr>
      <w:outlineLvl w:val="3"/>
    </w:pPr>
  </w:style>
  <w:style w:type="paragraph" w:customStyle="1" w:styleId="ANNEX-heading4">
    <w:name w:val="ANNEX-heading4"/>
    <w:basedOn w:val="Heading4"/>
    <w:next w:val="PARAGRAPH"/>
    <w:rsid w:val="0022756E"/>
    <w:pPr>
      <w:numPr>
        <w:ilvl w:val="4"/>
        <w:numId w:val="3"/>
      </w:numPr>
      <w:outlineLvl w:val="4"/>
    </w:pPr>
  </w:style>
  <w:style w:type="paragraph" w:customStyle="1" w:styleId="ANNEX-heading5">
    <w:name w:val="ANNEX-heading5"/>
    <w:basedOn w:val="Heading5"/>
    <w:next w:val="PARAGRAPH"/>
    <w:rsid w:val="0022756E"/>
    <w:pPr>
      <w:numPr>
        <w:ilvl w:val="5"/>
        <w:numId w:val="3"/>
      </w:numPr>
      <w:outlineLvl w:val="5"/>
    </w:pPr>
  </w:style>
  <w:style w:type="character" w:customStyle="1" w:styleId="SUPerscript">
    <w:name w:val="SUPerscript"/>
    <w:rsid w:val="0022756E"/>
    <w:rPr>
      <w:kern w:val="0"/>
      <w:position w:val="6"/>
      <w:sz w:val="16"/>
      <w:szCs w:val="16"/>
    </w:rPr>
  </w:style>
  <w:style w:type="character" w:customStyle="1" w:styleId="SUBscript">
    <w:name w:val="SUBscript"/>
    <w:rsid w:val="0022756E"/>
    <w:rPr>
      <w:kern w:val="0"/>
      <w:position w:val="-6"/>
      <w:sz w:val="16"/>
      <w:szCs w:val="16"/>
    </w:rPr>
  </w:style>
  <w:style w:type="paragraph" w:customStyle="1" w:styleId="ListDash">
    <w:name w:val="List Dash"/>
    <w:basedOn w:val="ListBullet"/>
    <w:qFormat/>
    <w:rsid w:val="0022756E"/>
    <w:pPr>
      <w:numPr>
        <w:numId w:val="5"/>
      </w:numPr>
    </w:pPr>
  </w:style>
  <w:style w:type="paragraph" w:customStyle="1" w:styleId="TERM-number3">
    <w:name w:val="TERM-number 3"/>
    <w:basedOn w:val="Heading3"/>
    <w:next w:val="TERM"/>
    <w:rsid w:val="0022756E"/>
    <w:pPr>
      <w:spacing w:after="0"/>
      <w:ind w:left="0" w:firstLine="0"/>
    </w:pPr>
  </w:style>
  <w:style w:type="character" w:customStyle="1" w:styleId="SMALLCAPS">
    <w:name w:val="SMALL CAPS"/>
    <w:rsid w:val="0022756E"/>
    <w:rPr>
      <w:smallCaps/>
      <w:dstrike w:val="0"/>
      <w:vertAlign w:val="baseline"/>
    </w:rPr>
  </w:style>
  <w:style w:type="paragraph" w:customStyle="1" w:styleId="NumberedPARAlevel3">
    <w:name w:val="Numbered PARA (level 3)"/>
    <w:basedOn w:val="Heading3"/>
    <w:rsid w:val="0022756E"/>
    <w:pPr>
      <w:spacing w:after="200"/>
      <w:ind w:left="0" w:firstLine="0"/>
      <w:jc w:val="both"/>
    </w:pPr>
    <w:rPr>
      <w:b w:val="0"/>
    </w:rPr>
  </w:style>
  <w:style w:type="paragraph" w:customStyle="1" w:styleId="ListDash2">
    <w:name w:val="List Dash 2"/>
    <w:basedOn w:val="ListBullet2"/>
    <w:rsid w:val="0022756E"/>
    <w:pPr>
      <w:numPr>
        <w:numId w:val="12"/>
      </w:numPr>
      <w:tabs>
        <w:tab w:val="clear" w:pos="340"/>
      </w:tabs>
    </w:pPr>
  </w:style>
  <w:style w:type="paragraph" w:customStyle="1" w:styleId="NumberedPARAlevel2">
    <w:name w:val="Numbered PARA (level 2)"/>
    <w:basedOn w:val="Heading2"/>
    <w:rsid w:val="0022756E"/>
    <w:pPr>
      <w:spacing w:after="200"/>
      <w:ind w:left="0" w:firstLine="0"/>
      <w:jc w:val="both"/>
    </w:pPr>
    <w:rPr>
      <w:b w:val="0"/>
    </w:rPr>
  </w:style>
  <w:style w:type="paragraph" w:customStyle="1" w:styleId="ListDash3">
    <w:name w:val="List Dash 3"/>
    <w:basedOn w:val="Normal"/>
    <w:rsid w:val="0022756E"/>
    <w:pPr>
      <w:numPr>
        <w:numId w:val="14"/>
      </w:numPr>
      <w:tabs>
        <w:tab w:val="clear" w:pos="340"/>
        <w:tab w:val="left" w:pos="1021"/>
      </w:tabs>
      <w:snapToGrid w:val="0"/>
      <w:spacing w:after="100"/>
      <w:ind w:left="1020"/>
    </w:pPr>
  </w:style>
  <w:style w:type="paragraph" w:customStyle="1" w:styleId="ListDash4">
    <w:name w:val="List Dash 4"/>
    <w:basedOn w:val="Normal"/>
    <w:rsid w:val="0022756E"/>
    <w:pPr>
      <w:numPr>
        <w:numId w:val="13"/>
      </w:numPr>
      <w:snapToGrid w:val="0"/>
      <w:spacing w:after="100"/>
    </w:pPr>
  </w:style>
  <w:style w:type="paragraph" w:customStyle="1" w:styleId="FIGURE">
    <w:name w:val="FIGURE"/>
    <w:basedOn w:val="PARAGRAPH"/>
    <w:next w:val="FIGURE-title"/>
    <w:rsid w:val="0022756E"/>
    <w:pPr>
      <w:keepNext/>
      <w:spacing w:after="0"/>
      <w:jc w:val="center"/>
    </w:pPr>
  </w:style>
  <w:style w:type="character" w:customStyle="1" w:styleId="charBold">
    <w:name w:val="charBold"/>
    <w:rsid w:val="0022756E"/>
    <w:rPr>
      <w:b/>
    </w:rPr>
  </w:style>
  <w:style w:type="paragraph" w:customStyle="1" w:styleId="NOTEList">
    <w:name w:val="NOTE List"/>
    <w:basedOn w:val="List"/>
    <w:qFormat/>
    <w:rsid w:val="0022756E"/>
    <w:rPr>
      <w:sz w:val="16"/>
    </w:rPr>
  </w:style>
  <w:style w:type="paragraph" w:customStyle="1" w:styleId="NOTEListBullet">
    <w:name w:val="NOTE List Bullet"/>
    <w:basedOn w:val="ListBullet"/>
    <w:qFormat/>
    <w:rsid w:val="0022756E"/>
    <w:rPr>
      <w:sz w:val="16"/>
    </w:rPr>
  </w:style>
  <w:style w:type="paragraph" w:customStyle="1" w:styleId="NOTEListBullet2">
    <w:name w:val="NOTE List Bullet 2"/>
    <w:basedOn w:val="ListBullet2"/>
    <w:qFormat/>
    <w:rsid w:val="0022756E"/>
    <w:rPr>
      <w:sz w:val="16"/>
    </w:rPr>
  </w:style>
  <w:style w:type="paragraph" w:customStyle="1" w:styleId="NOTEListContinue">
    <w:name w:val="NOTE List Continue"/>
    <w:basedOn w:val="ListContinue"/>
    <w:qFormat/>
    <w:rsid w:val="0022756E"/>
    <w:rPr>
      <w:sz w:val="16"/>
    </w:rPr>
  </w:style>
  <w:style w:type="paragraph" w:customStyle="1" w:styleId="TABLE-cell-bullet">
    <w:name w:val="TABLE-cell-bullet"/>
    <w:basedOn w:val="ListBullet"/>
    <w:qFormat/>
    <w:rsid w:val="0022756E"/>
    <w:pPr>
      <w:spacing w:before="60" w:after="60"/>
      <w:jc w:val="left"/>
    </w:pPr>
    <w:rPr>
      <w:sz w:val="16"/>
    </w:rPr>
  </w:style>
  <w:style w:type="paragraph" w:customStyle="1" w:styleId="TABLE-cell-list">
    <w:name w:val="TABLE-cell-list"/>
    <w:basedOn w:val="List"/>
    <w:qFormat/>
    <w:rsid w:val="0022756E"/>
    <w:pPr>
      <w:jc w:val="left"/>
    </w:pPr>
    <w:rPr>
      <w:sz w:val="16"/>
    </w:rPr>
  </w:style>
  <w:style w:type="paragraph" w:customStyle="1" w:styleId="TABLE-row-heading">
    <w:name w:val="TABLE-row-heading"/>
    <w:basedOn w:val="TABLE-col-heading"/>
    <w:qFormat/>
    <w:rsid w:val="0022756E"/>
    <w:pPr>
      <w:jc w:val="left"/>
    </w:pPr>
  </w:style>
  <w:style w:type="character" w:customStyle="1" w:styleId="charKey">
    <w:name w:val="charKey"/>
    <w:rsid w:val="0022756E"/>
    <w:rPr>
      <w:b/>
      <w:smallCaps/>
      <w:dstrike w:val="0"/>
      <w:sz w:val="18"/>
      <w:vertAlign w:val="baseline"/>
    </w:rPr>
  </w:style>
  <w:style w:type="character" w:customStyle="1" w:styleId="charItalic">
    <w:name w:val="charItalic"/>
    <w:rsid w:val="0022756E"/>
    <w:rPr>
      <w:i/>
    </w:rPr>
  </w:style>
  <w:style w:type="character" w:customStyle="1" w:styleId="charBoldItalic">
    <w:name w:val="charBoldItalic"/>
    <w:rsid w:val="0022756E"/>
    <w:rPr>
      <w:b/>
      <w:i/>
    </w:rPr>
  </w:style>
  <w:style w:type="character" w:customStyle="1" w:styleId="charBoldItalicUnderline">
    <w:name w:val="charBoldItalicUnderline"/>
    <w:rsid w:val="0022756E"/>
    <w:rPr>
      <w:b/>
      <w:i/>
      <w:u w:val="single"/>
    </w:rPr>
  </w:style>
  <w:style w:type="character" w:customStyle="1" w:styleId="charBoldUnderline">
    <w:name w:val="charBoldUnderline"/>
    <w:rsid w:val="0022756E"/>
    <w:rPr>
      <w:b/>
      <w:u w:val="single"/>
    </w:rPr>
  </w:style>
  <w:style w:type="character" w:customStyle="1" w:styleId="charItalicUnderline">
    <w:name w:val="charItalicUnderline"/>
    <w:rsid w:val="0022756E"/>
    <w:rPr>
      <w:i/>
      <w:u w:val="single"/>
    </w:rPr>
  </w:style>
  <w:style w:type="paragraph" w:customStyle="1" w:styleId="xcode">
    <w:name w:val="xcode"/>
    <w:qFormat/>
    <w:rsid w:val="0022756E"/>
    <w:pPr>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uppressAutoHyphens/>
      <w:spacing w:after="200"/>
      <w:contextualSpacing/>
    </w:pPr>
    <w:rPr>
      <w:rFonts w:ascii="Courier New" w:hAnsi="Courier New" w:cs="Arial"/>
      <w:sz w:val="18"/>
      <w:lang w:val="en-GB" w:eastAsia="zh-CN"/>
    </w:rPr>
  </w:style>
  <w:style w:type="character" w:customStyle="1" w:styleId="charXcode">
    <w:name w:val="charXcode"/>
    <w:rsid w:val="0022756E"/>
    <w:rPr>
      <w:rFonts w:ascii="Courier New" w:hAnsi="Courier New"/>
    </w:rPr>
  </w:style>
  <w:style w:type="character" w:customStyle="1" w:styleId="charProfileSupport">
    <w:name w:val="charProfileSupport"/>
    <w:rsid w:val="0022756E"/>
    <w:rPr>
      <w:i/>
    </w:rPr>
  </w:style>
  <w:style w:type="character" w:customStyle="1" w:styleId="charWingdings">
    <w:name w:val="charWingdings"/>
    <w:rsid w:val="0022756E"/>
    <w:rPr>
      <w:rFonts w:ascii="Wingdings" w:hAnsi="Wingdings"/>
    </w:rPr>
  </w:style>
  <w:style w:type="numbering" w:customStyle="1" w:styleId="Headings">
    <w:name w:val="Headings"/>
    <w:rsid w:val="00596BE3"/>
    <w:pPr>
      <w:numPr>
        <w:numId w:val="15"/>
      </w:numPr>
    </w:pPr>
  </w:style>
  <w:style w:type="character" w:customStyle="1" w:styleId="PARAGRAPHChar">
    <w:name w:val="PARAGRAPH Char"/>
    <w:link w:val="PARAGRAPH"/>
    <w:rsid w:val="00596BE3"/>
    <w:rPr>
      <w:rFonts w:ascii="Arial" w:hAnsi="Arial" w:cs="Arial"/>
      <w:spacing w:val="8"/>
      <w:lang w:val="en-GB" w:eastAsia="zh-CN"/>
    </w:rPr>
  </w:style>
  <w:style w:type="paragraph" w:styleId="PlainText">
    <w:name w:val="Plain Text"/>
    <w:basedOn w:val="Normal"/>
    <w:link w:val="PlainTextChar"/>
    <w:uiPriority w:val="99"/>
    <w:unhideWhenUsed/>
    <w:rsid w:val="00FC5BA5"/>
    <w:pPr>
      <w:jc w:val="left"/>
    </w:pPr>
    <w:rPr>
      <w:rFonts w:ascii="Calibri" w:eastAsiaTheme="minorEastAsia" w:hAnsi="Calibri" w:cs="Consolas"/>
      <w:spacing w:val="0"/>
      <w:sz w:val="22"/>
      <w:szCs w:val="21"/>
      <w:lang w:val="en-US" w:eastAsia="ko-KR"/>
    </w:rPr>
  </w:style>
  <w:style w:type="character" w:customStyle="1" w:styleId="PlainTextChar">
    <w:name w:val="Plain Text Char"/>
    <w:basedOn w:val="DefaultParagraphFont"/>
    <w:link w:val="PlainText"/>
    <w:uiPriority w:val="99"/>
    <w:rsid w:val="00FC5BA5"/>
    <w:rPr>
      <w:rFonts w:ascii="Calibri" w:eastAsiaTheme="minorEastAsia" w:hAnsi="Calibri" w:cs="Consolas"/>
      <w:sz w:val="22"/>
      <w:szCs w:val="21"/>
      <w:lang w:eastAsia="ko-KR"/>
    </w:rPr>
  </w:style>
  <w:style w:type="paragraph" w:customStyle="1" w:styleId="ListNumberalt">
    <w:name w:val="List Number alt"/>
    <w:basedOn w:val="Normal"/>
    <w:qFormat/>
    <w:rsid w:val="00723713"/>
    <w:pPr>
      <w:numPr>
        <w:numId w:val="16"/>
      </w:numPr>
      <w:tabs>
        <w:tab w:val="left" w:pos="357"/>
      </w:tabs>
      <w:snapToGrid w:val="0"/>
      <w:spacing w:after="100"/>
    </w:pPr>
    <w:rPr>
      <w:lang w:val="en-US"/>
    </w:rPr>
  </w:style>
  <w:style w:type="paragraph" w:customStyle="1" w:styleId="ListNumberalt2">
    <w:name w:val="List Number alt 2"/>
    <w:basedOn w:val="ListNumberalt"/>
    <w:qFormat/>
    <w:rsid w:val="00723713"/>
    <w:pPr>
      <w:numPr>
        <w:ilvl w:val="1"/>
      </w:numPr>
      <w:tabs>
        <w:tab w:val="clear" w:pos="357"/>
        <w:tab w:val="left" w:pos="680"/>
      </w:tabs>
    </w:pPr>
    <w:rPr>
      <w:lang w:val="en-GB"/>
    </w:rPr>
  </w:style>
  <w:style w:type="paragraph" w:customStyle="1" w:styleId="ListNumberalt3">
    <w:name w:val="List Number alt 3"/>
    <w:basedOn w:val="ListNumberalt2"/>
    <w:qFormat/>
    <w:rsid w:val="00723713"/>
    <w:pPr>
      <w:numPr>
        <w:ilvl w:val="2"/>
      </w:numPr>
    </w:pPr>
  </w:style>
  <w:style w:type="paragraph" w:styleId="NormalWeb">
    <w:name w:val="Normal (Web)"/>
    <w:basedOn w:val="Normal"/>
    <w:uiPriority w:val="99"/>
    <w:unhideWhenUsed/>
    <w:rsid w:val="00962C8C"/>
    <w:pPr>
      <w:spacing w:before="75" w:after="75"/>
      <w:jc w:val="left"/>
    </w:pPr>
    <w:rPr>
      <w:rFonts w:ascii="Malgun Gothic" w:eastAsia="Malgun Gothic" w:hAnsi="Malgun Gothic" w:cs="Times New Roman"/>
      <w:spacing w:val="0"/>
      <w:lang w:val="en-US" w:eastAsia="ko-KR"/>
    </w:rPr>
  </w:style>
  <w:style w:type="paragraph" w:styleId="ListParagraph">
    <w:name w:val="List Paragraph"/>
    <w:basedOn w:val="Normal"/>
    <w:uiPriority w:val="34"/>
    <w:qFormat/>
    <w:rsid w:val="00EA3734"/>
    <w:pPr>
      <w:ind w:left="720"/>
      <w:contextualSpacing/>
    </w:pPr>
  </w:style>
  <w:style w:type="character" w:customStyle="1" w:styleId="Heading5Char">
    <w:name w:val="Heading 5 Char"/>
    <w:aliases w:val="DO NOT USE_h5 Char"/>
    <w:basedOn w:val="DefaultParagraphFont"/>
    <w:link w:val="Heading5"/>
    <w:uiPriority w:val="9"/>
    <w:rsid w:val="0010582E"/>
    <w:rPr>
      <w:rFonts w:ascii="Arial" w:hAnsi="Arial" w:cs="Arial"/>
      <w:b/>
      <w:bCs/>
      <w:spacing w:val="8"/>
      <w:lang w:val="en-GB" w:eastAsia="zh-CN"/>
    </w:rPr>
  </w:style>
  <w:style w:type="paragraph" w:customStyle="1" w:styleId="PARAEQUATION">
    <w:name w:val="PARAEQUATION"/>
    <w:basedOn w:val="Normal"/>
    <w:next w:val="PARAGRAPH"/>
    <w:qFormat/>
    <w:rsid w:val="008B2A74"/>
    <w:pPr>
      <w:tabs>
        <w:tab w:val="center" w:pos="4536"/>
        <w:tab w:val="right" w:pos="9072"/>
      </w:tabs>
      <w:snapToGrid w:val="0"/>
      <w:spacing w:before="200" w:after="200"/>
    </w:pPr>
    <w:rPr>
      <w:lang w:val="en-US"/>
    </w:rPr>
  </w:style>
  <w:style w:type="character" w:customStyle="1" w:styleId="CommentTextChar">
    <w:name w:val="Comment Text Char"/>
    <w:basedOn w:val="DefaultParagraphFont"/>
    <w:link w:val="CommentText"/>
    <w:uiPriority w:val="99"/>
    <w:rsid w:val="008B2A74"/>
    <w:rPr>
      <w:rFonts w:ascii="Arial" w:hAnsi="Arial" w:cs="Arial"/>
      <w:spacing w:val="8"/>
      <w:lang w:val="en-GB" w:eastAsia="zh-CN"/>
    </w:rPr>
  </w:style>
  <w:style w:type="table" w:styleId="TableGrid">
    <w:name w:val="Table Grid"/>
    <w:basedOn w:val="TableNormal"/>
    <w:uiPriority w:val="59"/>
    <w:rsid w:val="008B2A74"/>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841DEE"/>
    <w:rPr>
      <w:rFonts w:ascii="Arial" w:hAnsi="Arial" w:cs="Arial"/>
      <w:spacing w:val="8"/>
      <w:lang w:val="en-GB" w:eastAsia="zh-CN"/>
    </w:rPr>
  </w:style>
  <w:style w:type="character" w:customStyle="1" w:styleId="pl-s">
    <w:name w:val="pl-s"/>
    <w:basedOn w:val="DefaultParagraphFont"/>
    <w:rsid w:val="002A2E08"/>
  </w:style>
  <w:style w:type="paragraph" w:styleId="Date">
    <w:name w:val="Date"/>
    <w:basedOn w:val="Normal"/>
    <w:next w:val="Normal"/>
    <w:link w:val="DateChar"/>
    <w:rsid w:val="004C1C78"/>
  </w:style>
  <w:style w:type="character" w:customStyle="1" w:styleId="DateChar">
    <w:name w:val="Date Char"/>
    <w:basedOn w:val="DefaultParagraphFont"/>
    <w:link w:val="Date"/>
    <w:rsid w:val="004C1C78"/>
    <w:rPr>
      <w:rFonts w:ascii="Arial" w:hAnsi="Arial" w:cs="Arial"/>
      <w:spacing w:val="8"/>
      <w:lang w:val="en-GB" w:eastAsia="zh-CN"/>
    </w:rPr>
  </w:style>
  <w:style w:type="table" w:customStyle="1" w:styleId="GridTable41">
    <w:name w:val="Grid Table 41"/>
    <w:basedOn w:val="TableNormal"/>
    <w:uiPriority w:val="49"/>
    <w:rsid w:val="00B51578"/>
    <w:rPr>
      <w:rFonts w:asciiTheme="minorHAnsi" w:eastAsiaTheme="minorHAnsi" w:hAnsiTheme="minorHAnsi" w:cstheme="minorBidi"/>
      <w:sz w:val="22"/>
      <w:szCs w:val="22"/>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90797">
      <w:bodyDiv w:val="1"/>
      <w:marLeft w:val="0"/>
      <w:marRight w:val="0"/>
      <w:marTop w:val="0"/>
      <w:marBottom w:val="0"/>
      <w:divBdr>
        <w:top w:val="none" w:sz="0" w:space="0" w:color="auto"/>
        <w:left w:val="none" w:sz="0" w:space="0" w:color="auto"/>
        <w:bottom w:val="none" w:sz="0" w:space="0" w:color="auto"/>
        <w:right w:val="none" w:sz="0" w:space="0" w:color="auto"/>
      </w:divBdr>
    </w:div>
    <w:div w:id="81029931">
      <w:bodyDiv w:val="1"/>
      <w:marLeft w:val="0"/>
      <w:marRight w:val="0"/>
      <w:marTop w:val="0"/>
      <w:marBottom w:val="0"/>
      <w:divBdr>
        <w:top w:val="none" w:sz="0" w:space="0" w:color="auto"/>
        <w:left w:val="none" w:sz="0" w:space="0" w:color="auto"/>
        <w:bottom w:val="none" w:sz="0" w:space="0" w:color="auto"/>
        <w:right w:val="none" w:sz="0" w:space="0" w:color="auto"/>
      </w:divBdr>
    </w:div>
    <w:div w:id="193226848">
      <w:bodyDiv w:val="1"/>
      <w:marLeft w:val="0"/>
      <w:marRight w:val="0"/>
      <w:marTop w:val="0"/>
      <w:marBottom w:val="0"/>
      <w:divBdr>
        <w:top w:val="none" w:sz="0" w:space="0" w:color="auto"/>
        <w:left w:val="none" w:sz="0" w:space="0" w:color="auto"/>
        <w:bottom w:val="none" w:sz="0" w:space="0" w:color="auto"/>
        <w:right w:val="none" w:sz="0" w:space="0" w:color="auto"/>
      </w:divBdr>
    </w:div>
    <w:div w:id="274409299">
      <w:bodyDiv w:val="1"/>
      <w:marLeft w:val="0"/>
      <w:marRight w:val="0"/>
      <w:marTop w:val="0"/>
      <w:marBottom w:val="0"/>
      <w:divBdr>
        <w:top w:val="none" w:sz="0" w:space="0" w:color="auto"/>
        <w:left w:val="none" w:sz="0" w:space="0" w:color="auto"/>
        <w:bottom w:val="none" w:sz="0" w:space="0" w:color="auto"/>
        <w:right w:val="none" w:sz="0" w:space="0" w:color="auto"/>
      </w:divBdr>
    </w:div>
    <w:div w:id="536510295">
      <w:bodyDiv w:val="1"/>
      <w:marLeft w:val="0"/>
      <w:marRight w:val="0"/>
      <w:marTop w:val="0"/>
      <w:marBottom w:val="0"/>
      <w:divBdr>
        <w:top w:val="none" w:sz="0" w:space="0" w:color="auto"/>
        <w:left w:val="none" w:sz="0" w:space="0" w:color="auto"/>
        <w:bottom w:val="none" w:sz="0" w:space="0" w:color="auto"/>
        <w:right w:val="none" w:sz="0" w:space="0" w:color="auto"/>
      </w:divBdr>
    </w:div>
    <w:div w:id="793017783">
      <w:bodyDiv w:val="1"/>
      <w:marLeft w:val="0"/>
      <w:marRight w:val="0"/>
      <w:marTop w:val="0"/>
      <w:marBottom w:val="0"/>
      <w:divBdr>
        <w:top w:val="none" w:sz="0" w:space="0" w:color="auto"/>
        <w:left w:val="none" w:sz="0" w:space="0" w:color="auto"/>
        <w:bottom w:val="none" w:sz="0" w:space="0" w:color="auto"/>
        <w:right w:val="none" w:sz="0" w:space="0" w:color="auto"/>
      </w:divBdr>
    </w:div>
    <w:div w:id="1059523921">
      <w:bodyDiv w:val="1"/>
      <w:marLeft w:val="0"/>
      <w:marRight w:val="0"/>
      <w:marTop w:val="0"/>
      <w:marBottom w:val="0"/>
      <w:divBdr>
        <w:top w:val="none" w:sz="0" w:space="0" w:color="auto"/>
        <w:left w:val="none" w:sz="0" w:space="0" w:color="auto"/>
        <w:bottom w:val="none" w:sz="0" w:space="0" w:color="auto"/>
        <w:right w:val="none" w:sz="0" w:space="0" w:color="auto"/>
      </w:divBdr>
    </w:div>
    <w:div w:id="1542859779">
      <w:bodyDiv w:val="1"/>
      <w:marLeft w:val="0"/>
      <w:marRight w:val="0"/>
      <w:marTop w:val="0"/>
      <w:marBottom w:val="0"/>
      <w:divBdr>
        <w:top w:val="none" w:sz="0" w:space="0" w:color="auto"/>
        <w:left w:val="none" w:sz="0" w:space="0" w:color="auto"/>
        <w:bottom w:val="none" w:sz="0" w:space="0" w:color="auto"/>
        <w:right w:val="none" w:sz="0" w:space="0" w:color="auto"/>
      </w:divBdr>
    </w:div>
    <w:div w:id="1633831526">
      <w:bodyDiv w:val="1"/>
      <w:marLeft w:val="0"/>
      <w:marRight w:val="0"/>
      <w:marTop w:val="0"/>
      <w:marBottom w:val="0"/>
      <w:divBdr>
        <w:top w:val="none" w:sz="0" w:space="0" w:color="auto"/>
        <w:left w:val="none" w:sz="0" w:space="0" w:color="auto"/>
        <w:bottom w:val="none" w:sz="0" w:space="0" w:color="auto"/>
        <w:right w:val="none" w:sz="0" w:space="0" w:color="auto"/>
      </w:divBdr>
    </w:div>
    <w:div w:id="172872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bardin\AppData\Roaming\Microsoft\Templates\dlna4i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209362-C058-8249-83E4-6735C761D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C:\Users\rabardin\AppData\Roaming\Microsoft\Templates\dlna4iec.dot</Template>
  <TotalTime>216</TotalTime>
  <Pages>9</Pages>
  <Words>2281</Words>
  <Characters>13002</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CR-Form-v1</vt:lpstr>
    </vt:vector>
  </TitlesOfParts>
  <Company>Nokia</Company>
  <LinksUpToDate>false</LinksUpToDate>
  <CharactersWithSpaces>15253</CharactersWithSpaces>
  <SharedDoc>false</SharedDoc>
  <HLinks>
    <vt:vector size="6" baseType="variant">
      <vt:variant>
        <vt:i4>3932277</vt:i4>
      </vt:variant>
      <vt:variant>
        <vt:i4>4</vt:i4>
      </vt:variant>
      <vt:variant>
        <vt:i4>0</vt:i4>
      </vt:variant>
      <vt:variant>
        <vt:i4>5</vt:i4>
      </vt:variant>
      <vt:variant>
        <vt:lpwstr>http://www.3gpp.org/3G_Specs/3G_Specs.htm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CR-Form-v1</dc:title>
  <dc:creator>curcio</dc:creator>
  <cp:keywords>CTPClassification=CTP_PUBLIC:VisualMarkings=</cp:keywords>
  <cp:lastModifiedBy>Michael Koster</cp:lastModifiedBy>
  <cp:revision>89</cp:revision>
  <dcterms:created xsi:type="dcterms:W3CDTF">2018-04-12T04:59:00Z</dcterms:created>
  <dcterms:modified xsi:type="dcterms:W3CDTF">2018-06-20T09:15:00Z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583fa75b-b4ba-4cb9-b385-184c7aad47cd</vt:lpwstr>
  </property>
  <property fmtid="{D5CDD505-2E9C-101B-9397-08002B2CF9AE}" pid="3" name="CTP_TimeStamp">
    <vt:lpwstr>2016-03-15 16:23:50Z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CTP_PUBLIC</vt:lpwstr>
  </property>
</Properties>
</file>